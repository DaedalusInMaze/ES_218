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9FB52" w14:textId="77777777" w:rsidR="00E16B7E" w:rsidRDefault="002C510A">
      <w:pPr>
        <w:pStyle w:val="Title"/>
      </w:pPr>
      <w:r>
        <w:t>ES218 Project: US Vehicular Accidents</w:t>
      </w:r>
    </w:p>
    <w:p w14:paraId="356B7B64" w14:textId="77777777" w:rsidR="00E16B7E" w:rsidRDefault="002C510A">
      <w:pPr>
        <w:pStyle w:val="Author"/>
      </w:pPr>
      <w:r>
        <w:t>Curtis Zhuang</w:t>
      </w:r>
    </w:p>
    <w:p w14:paraId="776975E1" w14:textId="77777777" w:rsidR="00E16B7E" w:rsidRDefault="002C510A">
      <w:pPr>
        <w:pStyle w:val="Date"/>
      </w:pPr>
      <w:r>
        <w:t>5/4/2020</w:t>
      </w:r>
    </w:p>
    <w:sdt>
      <w:sdtPr>
        <w:rPr>
          <w:rFonts w:asciiTheme="minorHAnsi" w:eastAsiaTheme="minorHAnsi" w:hAnsiTheme="minorHAnsi" w:cstheme="minorBidi"/>
          <w:color w:val="auto"/>
          <w:sz w:val="24"/>
          <w:szCs w:val="24"/>
        </w:rPr>
        <w:id w:val="-1862651602"/>
        <w:docPartObj>
          <w:docPartGallery w:val="Table of Contents"/>
          <w:docPartUnique/>
        </w:docPartObj>
      </w:sdtPr>
      <w:sdtEndPr/>
      <w:sdtContent>
        <w:p w14:paraId="23DC2EAD" w14:textId="77777777" w:rsidR="00E16B7E" w:rsidRDefault="002C510A">
          <w:pPr>
            <w:pStyle w:val="TOCHeading"/>
          </w:pPr>
          <w:r>
            <w:t>Table of Contents</w:t>
          </w:r>
        </w:p>
        <w:p w14:paraId="50F77917" w14:textId="77777777" w:rsidR="00765320" w:rsidRDefault="002C510A">
          <w:pPr>
            <w:pStyle w:val="TOC3"/>
            <w:tabs>
              <w:tab w:val="right" w:leader="dot" w:pos="9350"/>
            </w:tabs>
            <w:rPr>
              <w:noProof/>
            </w:rPr>
          </w:pPr>
          <w:r>
            <w:fldChar w:fldCharType="begin"/>
          </w:r>
          <w:r>
            <w:instrText>TOC \o "1-3" \h \z \u</w:instrText>
          </w:r>
          <w:r w:rsidR="00765320">
            <w:fldChar w:fldCharType="separate"/>
          </w:r>
          <w:hyperlink w:anchor="_Toc39667639" w:history="1">
            <w:r w:rsidR="00765320" w:rsidRPr="00BE7431">
              <w:rPr>
                <w:rStyle w:val="Hyperlink"/>
                <w:noProof/>
              </w:rPr>
              <w:t>Introduction</w:t>
            </w:r>
            <w:r w:rsidR="00765320">
              <w:rPr>
                <w:noProof/>
                <w:webHidden/>
              </w:rPr>
              <w:tab/>
            </w:r>
            <w:r w:rsidR="00765320">
              <w:rPr>
                <w:noProof/>
                <w:webHidden/>
              </w:rPr>
              <w:fldChar w:fldCharType="begin"/>
            </w:r>
            <w:r w:rsidR="00765320">
              <w:rPr>
                <w:noProof/>
                <w:webHidden/>
              </w:rPr>
              <w:instrText xml:space="preserve"> PAGEREF _Toc39667639 \h </w:instrText>
            </w:r>
            <w:r w:rsidR="00765320">
              <w:rPr>
                <w:noProof/>
                <w:webHidden/>
              </w:rPr>
            </w:r>
            <w:r w:rsidR="00765320">
              <w:rPr>
                <w:noProof/>
                <w:webHidden/>
              </w:rPr>
              <w:fldChar w:fldCharType="separate"/>
            </w:r>
            <w:r w:rsidR="00765320">
              <w:rPr>
                <w:noProof/>
                <w:webHidden/>
              </w:rPr>
              <w:t>2</w:t>
            </w:r>
            <w:r w:rsidR="00765320">
              <w:rPr>
                <w:noProof/>
                <w:webHidden/>
              </w:rPr>
              <w:fldChar w:fldCharType="end"/>
            </w:r>
          </w:hyperlink>
        </w:p>
        <w:p w14:paraId="40ED43D1" w14:textId="77777777" w:rsidR="00765320" w:rsidRDefault="00765320">
          <w:pPr>
            <w:pStyle w:val="TOC3"/>
            <w:tabs>
              <w:tab w:val="right" w:leader="dot" w:pos="9350"/>
            </w:tabs>
            <w:rPr>
              <w:noProof/>
            </w:rPr>
          </w:pPr>
          <w:hyperlink w:anchor="_Toc39667640" w:history="1">
            <w:r w:rsidRPr="00BE7431">
              <w:rPr>
                <w:rStyle w:val="Hyperlink"/>
                <w:noProof/>
              </w:rPr>
              <w:t>Methods</w:t>
            </w:r>
            <w:r>
              <w:rPr>
                <w:noProof/>
                <w:webHidden/>
              </w:rPr>
              <w:tab/>
            </w:r>
            <w:r>
              <w:rPr>
                <w:noProof/>
                <w:webHidden/>
              </w:rPr>
              <w:fldChar w:fldCharType="begin"/>
            </w:r>
            <w:r>
              <w:rPr>
                <w:noProof/>
                <w:webHidden/>
              </w:rPr>
              <w:instrText xml:space="preserve"> PAGEREF _Toc39667640 \h </w:instrText>
            </w:r>
            <w:r>
              <w:rPr>
                <w:noProof/>
                <w:webHidden/>
              </w:rPr>
            </w:r>
            <w:r>
              <w:rPr>
                <w:noProof/>
                <w:webHidden/>
              </w:rPr>
              <w:fldChar w:fldCharType="separate"/>
            </w:r>
            <w:r>
              <w:rPr>
                <w:noProof/>
                <w:webHidden/>
              </w:rPr>
              <w:t>2</w:t>
            </w:r>
            <w:r>
              <w:rPr>
                <w:noProof/>
                <w:webHidden/>
              </w:rPr>
              <w:fldChar w:fldCharType="end"/>
            </w:r>
          </w:hyperlink>
        </w:p>
        <w:p w14:paraId="694F884F" w14:textId="77777777" w:rsidR="00765320" w:rsidRDefault="00765320">
          <w:pPr>
            <w:pStyle w:val="TOC3"/>
            <w:tabs>
              <w:tab w:val="right" w:leader="dot" w:pos="9350"/>
            </w:tabs>
            <w:rPr>
              <w:noProof/>
            </w:rPr>
          </w:pPr>
          <w:hyperlink w:anchor="_Toc39667641" w:history="1">
            <w:r w:rsidRPr="00BE7431">
              <w:rPr>
                <w:rStyle w:val="Hyperlink"/>
                <w:noProof/>
              </w:rPr>
              <w:t>Results</w:t>
            </w:r>
            <w:r>
              <w:rPr>
                <w:noProof/>
                <w:webHidden/>
              </w:rPr>
              <w:tab/>
            </w:r>
            <w:r>
              <w:rPr>
                <w:noProof/>
                <w:webHidden/>
              </w:rPr>
              <w:fldChar w:fldCharType="begin"/>
            </w:r>
            <w:r>
              <w:rPr>
                <w:noProof/>
                <w:webHidden/>
              </w:rPr>
              <w:instrText xml:space="preserve"> PAGEREF _Toc39667641 \h </w:instrText>
            </w:r>
            <w:r>
              <w:rPr>
                <w:noProof/>
                <w:webHidden/>
              </w:rPr>
            </w:r>
            <w:r>
              <w:rPr>
                <w:noProof/>
                <w:webHidden/>
              </w:rPr>
              <w:fldChar w:fldCharType="separate"/>
            </w:r>
            <w:r>
              <w:rPr>
                <w:noProof/>
                <w:webHidden/>
              </w:rPr>
              <w:t>3</w:t>
            </w:r>
            <w:r>
              <w:rPr>
                <w:noProof/>
                <w:webHidden/>
              </w:rPr>
              <w:fldChar w:fldCharType="end"/>
            </w:r>
          </w:hyperlink>
        </w:p>
        <w:p w14:paraId="2B2D214E" w14:textId="77777777" w:rsidR="00765320" w:rsidRDefault="00765320">
          <w:pPr>
            <w:pStyle w:val="TOC3"/>
            <w:tabs>
              <w:tab w:val="right" w:leader="dot" w:pos="9350"/>
            </w:tabs>
            <w:rPr>
              <w:noProof/>
            </w:rPr>
          </w:pPr>
          <w:hyperlink w:anchor="_Toc39667642" w:history="1">
            <w:r w:rsidRPr="00BE7431">
              <w:rPr>
                <w:rStyle w:val="Hyperlink"/>
                <w:noProof/>
              </w:rPr>
              <w:t>Discussion</w:t>
            </w:r>
            <w:r>
              <w:rPr>
                <w:noProof/>
                <w:webHidden/>
              </w:rPr>
              <w:tab/>
            </w:r>
            <w:r>
              <w:rPr>
                <w:noProof/>
                <w:webHidden/>
              </w:rPr>
              <w:fldChar w:fldCharType="begin"/>
            </w:r>
            <w:r>
              <w:rPr>
                <w:noProof/>
                <w:webHidden/>
              </w:rPr>
              <w:instrText xml:space="preserve"> PAGEREF _Toc39667642 \h </w:instrText>
            </w:r>
            <w:r>
              <w:rPr>
                <w:noProof/>
                <w:webHidden/>
              </w:rPr>
            </w:r>
            <w:r>
              <w:rPr>
                <w:noProof/>
                <w:webHidden/>
              </w:rPr>
              <w:fldChar w:fldCharType="separate"/>
            </w:r>
            <w:r>
              <w:rPr>
                <w:noProof/>
                <w:webHidden/>
              </w:rPr>
              <w:t>14</w:t>
            </w:r>
            <w:r>
              <w:rPr>
                <w:noProof/>
                <w:webHidden/>
              </w:rPr>
              <w:fldChar w:fldCharType="end"/>
            </w:r>
          </w:hyperlink>
        </w:p>
        <w:p w14:paraId="7D6388AC" w14:textId="77777777" w:rsidR="00E16B7E" w:rsidRDefault="002C510A">
          <w:r>
            <w:fldChar w:fldCharType="end"/>
          </w:r>
        </w:p>
      </w:sdtContent>
    </w:sdt>
    <w:p w14:paraId="6E7F186E" w14:textId="77777777" w:rsidR="00E16B7E" w:rsidRDefault="002C510A">
      <w:pPr>
        <w:pStyle w:val="SourceCode"/>
      </w:pPr>
      <w:r>
        <w:rPr>
          <w:rStyle w:val="CommentTok"/>
        </w:rPr>
        <w:t># Install packages</w:t>
      </w:r>
      <w:r>
        <w:br/>
      </w:r>
      <w:commentRangeStart w:id="0"/>
      <w:r>
        <w:rPr>
          <w:rStyle w:val="KeywordTok"/>
        </w:rPr>
        <w:t>library</w:t>
      </w:r>
      <w:r>
        <w:rPr>
          <w:rStyle w:val="NormalTok"/>
        </w:rPr>
        <w:t>(stringr)</w:t>
      </w:r>
      <w:commentRangeEnd w:id="0"/>
      <w:r w:rsidR="00684A5A">
        <w:rPr>
          <w:rStyle w:val="CommentReference"/>
        </w:rPr>
        <w:commentReference w:id="0"/>
      </w:r>
      <w:r>
        <w:br/>
      </w:r>
      <w:r>
        <w:rPr>
          <w:rStyle w:val="KeywordTok"/>
        </w:rPr>
        <w:t>library</w:t>
      </w:r>
      <w:r>
        <w:rPr>
          <w:rStyle w:val="NormalTok"/>
        </w:rPr>
        <w:t>(tidyr)</w:t>
      </w:r>
      <w:r>
        <w:br/>
      </w:r>
      <w:r>
        <w:rPr>
          <w:rStyle w:val="KeywordTok"/>
        </w:rPr>
        <w:t>library</w:t>
      </w:r>
      <w:r>
        <w:rPr>
          <w:rStyle w:val="NormalTok"/>
        </w:rPr>
        <w:t>(forcats)</w:t>
      </w:r>
      <w:r>
        <w:br/>
      </w:r>
      <w:r>
        <w:rPr>
          <w:rStyle w:val="KeywordTok"/>
        </w:rPr>
        <w:t>library</w:t>
      </w:r>
      <w:r>
        <w:rPr>
          <w:rStyle w:val="NormalTok"/>
        </w:rPr>
        <w:t>(ggplot2)</w:t>
      </w:r>
      <w:r>
        <w:br/>
      </w:r>
      <w:r>
        <w:rPr>
          <w:rStyle w:val="KeywordTok"/>
        </w:rPr>
        <w:t>library</w:t>
      </w:r>
      <w:r>
        <w:rPr>
          <w:rStyle w:val="NormalTok"/>
        </w:rPr>
        <w:t>(dplyr)</w:t>
      </w:r>
      <w:r>
        <w:br/>
      </w:r>
      <w:commentRangeStart w:id="1"/>
      <w:r>
        <w:rPr>
          <w:rStyle w:val="KeywordTok"/>
        </w:rPr>
        <w:t>library</w:t>
      </w:r>
      <w:r>
        <w:rPr>
          <w:rStyle w:val="NormalTok"/>
        </w:rPr>
        <w:t xml:space="preserve">(tmap) </w:t>
      </w:r>
      <w:commentRangeEnd w:id="1"/>
      <w:r w:rsidR="00684A5A">
        <w:rPr>
          <w:rStyle w:val="CommentReference"/>
        </w:rPr>
        <w:commentReference w:id="1"/>
      </w:r>
      <w:r>
        <w:br/>
      </w:r>
      <w:commentRangeStart w:id="2"/>
      <w:r>
        <w:rPr>
          <w:rStyle w:val="CommentTok"/>
        </w:rPr>
        <w:t>#library(spData)</w:t>
      </w:r>
      <w:r>
        <w:br/>
      </w:r>
      <w:r>
        <w:rPr>
          <w:rStyle w:val="CommentTok"/>
        </w:rPr>
        <w:t>#library(spDataLarge)</w:t>
      </w:r>
      <w:commentRangeEnd w:id="2"/>
      <w:r w:rsidR="002D42FF">
        <w:rPr>
          <w:rStyle w:val="CommentReference"/>
        </w:rPr>
        <w:commentReference w:id="2"/>
      </w:r>
      <w:r>
        <w:br/>
      </w:r>
      <w:commentRangeStart w:id="3"/>
      <w:r>
        <w:rPr>
          <w:rStyle w:val="KeywordTok"/>
        </w:rPr>
        <w:t>library</w:t>
      </w:r>
      <w:r>
        <w:rPr>
          <w:rStyle w:val="NormalTok"/>
        </w:rPr>
        <w:t>(sf)</w:t>
      </w:r>
      <w:commentRangeEnd w:id="3"/>
      <w:r w:rsidR="002D42FF">
        <w:rPr>
          <w:rStyle w:val="CommentReference"/>
        </w:rPr>
        <w:commentReference w:id="3"/>
      </w:r>
      <w:r>
        <w:br/>
      </w:r>
      <w:r>
        <w:rPr>
          <w:rStyle w:val="KeywordTok"/>
        </w:rPr>
        <w:t>library</w:t>
      </w:r>
      <w:r>
        <w:rPr>
          <w:rStyle w:val="NormalTok"/>
        </w:rPr>
        <w:t>(gridExtra)</w:t>
      </w:r>
      <w:r>
        <w:br/>
      </w:r>
      <w:r>
        <w:br/>
      </w:r>
      <w:commentRangeStart w:id="4"/>
      <w:r>
        <w:rPr>
          <w:rStyle w:val="CommentTok"/>
        </w:rPr>
        <w:t>#install.packages('spDataLarge', repos='https://nowosad.github.io/drat/', type='source')</w:t>
      </w:r>
      <w:commentRangeEnd w:id="4"/>
      <w:r w:rsidR="00684A5A">
        <w:rPr>
          <w:rStyle w:val="CommentReference"/>
        </w:rPr>
        <w:commentReference w:id="4"/>
      </w:r>
    </w:p>
    <w:p w14:paraId="1CD92E2C" w14:textId="77777777" w:rsidR="00E16B7E" w:rsidRDefault="002C510A">
      <w:pPr>
        <w:pStyle w:val="SourceCode"/>
      </w:pPr>
      <w:r>
        <w:rPr>
          <w:rStyle w:val="CommentTok"/>
        </w:rPr>
        <w:t xml:space="preserve"># Want to test if sex, car type, </w:t>
      </w:r>
      <w:r>
        <w:br/>
      </w:r>
      <w:r>
        <w:rPr>
          <w:rStyle w:val="NormalTok"/>
        </w:rPr>
        <w:t>dat &lt;-</w:t>
      </w:r>
      <w:r>
        <w:rPr>
          <w:rStyle w:val="StringTok"/>
        </w:rPr>
        <w:t xml:space="preserve"> </w:t>
      </w:r>
      <w:r>
        <w:rPr>
          <w:rStyle w:val="KeywordTok"/>
        </w:rPr>
        <w:t>readRDS</w:t>
      </w:r>
      <w:r>
        <w:rPr>
          <w:rStyle w:val="NormalTok"/>
        </w:rPr>
        <w:t>(</w:t>
      </w:r>
      <w:r>
        <w:rPr>
          <w:rStyle w:val="StringTok"/>
        </w:rPr>
        <w:t>'../Data/farsp.RDS'</w:t>
      </w:r>
      <w:r>
        <w:rPr>
          <w:rStyle w:val="NormalTok"/>
        </w:rPr>
        <w:t>)</w:t>
      </w:r>
      <w:r>
        <w:br/>
      </w:r>
      <w:r>
        <w:br/>
      </w:r>
      <w:r>
        <w:rPr>
          <w:rStyle w:val="CommentTok"/>
        </w:rPr>
        <w:t xml:space="preserve"># group the states into four main regions </w:t>
      </w:r>
      <w:r>
        <w:rPr>
          <w:rStyle w:val="CommentTok"/>
        </w:rPr>
        <w:t>in U.S</w:t>
      </w:r>
      <w:r>
        <w:br/>
      </w:r>
      <w:r>
        <w:br/>
      </w:r>
      <w:r>
        <w:rPr>
          <w:rStyle w:val="CommentTok"/>
        </w:rPr>
        <w:t># Regroup and create region variable</w:t>
      </w:r>
      <w:r>
        <w:br/>
      </w:r>
      <w:r>
        <w:rPr>
          <w:rStyle w:val="NormalTok"/>
        </w:rPr>
        <w:t>west &lt;-</w:t>
      </w:r>
      <w:r>
        <w:rPr>
          <w:rStyle w:val="String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15</w:t>
      </w:r>
      <w:r>
        <w:rPr>
          <w:rStyle w:val="NormalTok"/>
        </w:rPr>
        <w:t>,</w:t>
      </w:r>
      <w:r>
        <w:rPr>
          <w:rStyle w:val="DecValTok"/>
        </w:rPr>
        <w:t>16</w:t>
      </w:r>
      <w:r>
        <w:rPr>
          <w:rStyle w:val="NormalTok"/>
        </w:rPr>
        <w:t>,</w:t>
      </w:r>
      <w:r>
        <w:rPr>
          <w:rStyle w:val="DecValTok"/>
        </w:rPr>
        <w:t>32</w:t>
      </w:r>
      <w:r>
        <w:rPr>
          <w:rStyle w:val="NormalTok"/>
        </w:rPr>
        <w:t>,</w:t>
      </w:r>
      <w:r>
        <w:rPr>
          <w:rStyle w:val="DecValTok"/>
        </w:rPr>
        <w:t>35</w:t>
      </w:r>
      <w:r>
        <w:rPr>
          <w:rStyle w:val="NormalTok"/>
        </w:rPr>
        <w:t>,</w:t>
      </w:r>
      <w:r>
        <w:rPr>
          <w:rStyle w:val="DecValTok"/>
        </w:rPr>
        <w:t>41</w:t>
      </w:r>
      <w:r>
        <w:rPr>
          <w:rStyle w:val="NormalTok"/>
        </w:rPr>
        <w:t>,</w:t>
      </w:r>
      <w:r>
        <w:rPr>
          <w:rStyle w:val="DecValTok"/>
        </w:rPr>
        <w:t>49</w:t>
      </w:r>
      <w:r>
        <w:rPr>
          <w:rStyle w:val="NormalTok"/>
        </w:rPr>
        <w:t>,</w:t>
      </w:r>
      <w:r>
        <w:rPr>
          <w:rStyle w:val="DecValTok"/>
        </w:rPr>
        <w:t>53</w:t>
      </w:r>
      <w:r>
        <w:rPr>
          <w:rStyle w:val="NormalTok"/>
        </w:rPr>
        <w:t>,</w:t>
      </w:r>
      <w:r>
        <w:rPr>
          <w:rStyle w:val="DecValTok"/>
        </w:rPr>
        <w:t>56</w:t>
      </w:r>
      <w:r>
        <w:rPr>
          <w:rStyle w:val="NormalTok"/>
        </w:rPr>
        <w:t xml:space="preserve"> )</w:t>
      </w:r>
      <w:r>
        <w:br/>
      </w:r>
      <w:r>
        <w:rPr>
          <w:rStyle w:val="NormalTok"/>
        </w:rPr>
        <w:t>midwe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10</w:t>
      </w:r>
      <w:r>
        <w:rPr>
          <w:rStyle w:val="NormalTok"/>
        </w:rPr>
        <w:t>,</w:t>
      </w:r>
      <w:r>
        <w:rPr>
          <w:rStyle w:val="DecValTok"/>
        </w:rPr>
        <w:t>20</w:t>
      </w:r>
      <w:r>
        <w:rPr>
          <w:rStyle w:val="NormalTok"/>
        </w:rPr>
        <w:t>,</w:t>
      </w:r>
      <w:r>
        <w:rPr>
          <w:rStyle w:val="DecValTok"/>
        </w:rPr>
        <w:t>26</w:t>
      </w:r>
      <w:r>
        <w:rPr>
          <w:rStyle w:val="NormalTok"/>
        </w:rPr>
        <w:t>,</w:t>
      </w:r>
      <w:r>
        <w:rPr>
          <w:rStyle w:val="DecValTok"/>
        </w:rPr>
        <w:t>27</w:t>
      </w:r>
      <w:r>
        <w:rPr>
          <w:rStyle w:val="NormalTok"/>
        </w:rPr>
        <w:t>,</w:t>
      </w:r>
      <w:r>
        <w:rPr>
          <w:rStyle w:val="DecValTok"/>
        </w:rPr>
        <w:t>30</w:t>
      </w:r>
      <w:r>
        <w:rPr>
          <w:rStyle w:val="NormalTok"/>
        </w:rPr>
        <w:t>,</w:t>
      </w:r>
      <w:r>
        <w:rPr>
          <w:rStyle w:val="DecValTok"/>
        </w:rPr>
        <w:t>31</w:t>
      </w:r>
      <w:r>
        <w:rPr>
          <w:rStyle w:val="NormalTok"/>
        </w:rPr>
        <w:t>,</w:t>
      </w:r>
      <w:r>
        <w:rPr>
          <w:rStyle w:val="DecValTok"/>
        </w:rPr>
        <w:t>38</w:t>
      </w:r>
      <w:r>
        <w:rPr>
          <w:rStyle w:val="NormalTok"/>
        </w:rPr>
        <w:t>,</w:t>
      </w:r>
      <w:r>
        <w:rPr>
          <w:rStyle w:val="DecValTok"/>
        </w:rPr>
        <w:t>39</w:t>
      </w:r>
      <w:r>
        <w:rPr>
          <w:rStyle w:val="NormalTok"/>
        </w:rPr>
        <w:t>,</w:t>
      </w:r>
      <w:r>
        <w:rPr>
          <w:rStyle w:val="DecValTok"/>
        </w:rPr>
        <w:t>46</w:t>
      </w:r>
      <w:r>
        <w:rPr>
          <w:rStyle w:val="NormalTok"/>
        </w:rPr>
        <w:t>)</w:t>
      </w:r>
      <w:r>
        <w:br/>
      </w:r>
      <w:r>
        <w:rPr>
          <w:rStyle w:val="NormalTok"/>
        </w:rPr>
        <w:t>south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21</w:t>
      </w:r>
      <w:r>
        <w:rPr>
          <w:rStyle w:val="NormalTok"/>
        </w:rPr>
        <w:t>,</w:t>
      </w:r>
      <w:r>
        <w:rPr>
          <w:rStyle w:val="DecValTok"/>
        </w:rPr>
        <w:t>22</w:t>
      </w:r>
      <w:r>
        <w:rPr>
          <w:rStyle w:val="NormalTok"/>
        </w:rPr>
        <w:t>,</w:t>
      </w:r>
      <w:r>
        <w:rPr>
          <w:rStyle w:val="DecValTok"/>
        </w:rPr>
        <w:t>24</w:t>
      </w:r>
      <w:r>
        <w:rPr>
          <w:rStyle w:val="NormalTok"/>
        </w:rPr>
        <w:t>,</w:t>
      </w:r>
      <w:r>
        <w:rPr>
          <w:rStyle w:val="DecValTok"/>
        </w:rPr>
        <w:t>28</w:t>
      </w:r>
      <w:r>
        <w:rPr>
          <w:rStyle w:val="NormalTok"/>
        </w:rPr>
        <w:t>,</w:t>
      </w:r>
      <w:r>
        <w:rPr>
          <w:rStyle w:val="DecValTok"/>
        </w:rPr>
        <w:t>29</w:t>
      </w:r>
      <w:r>
        <w:rPr>
          <w:rStyle w:val="NormalTok"/>
        </w:rPr>
        <w:t>,</w:t>
      </w:r>
      <w:r>
        <w:rPr>
          <w:rStyle w:val="DecValTok"/>
        </w:rPr>
        <w:t>37</w:t>
      </w:r>
      <w:r>
        <w:rPr>
          <w:rStyle w:val="NormalTok"/>
        </w:rPr>
        <w:t>,</w:t>
      </w:r>
      <w:r>
        <w:rPr>
          <w:rStyle w:val="DecValTok"/>
        </w:rPr>
        <w:t>40</w:t>
      </w:r>
      <w:r>
        <w:rPr>
          <w:rStyle w:val="NormalTok"/>
        </w:rPr>
        <w:t>,</w:t>
      </w:r>
      <w:r>
        <w:rPr>
          <w:rStyle w:val="DecValTok"/>
        </w:rPr>
        <w:t>45</w:t>
      </w:r>
      <w:r>
        <w:rPr>
          <w:rStyle w:val="NormalTok"/>
        </w:rPr>
        <w:t>,</w:t>
      </w:r>
      <w:r>
        <w:rPr>
          <w:rStyle w:val="DecValTok"/>
        </w:rPr>
        <w:t>47</w:t>
      </w:r>
      <w:r>
        <w:rPr>
          <w:rStyle w:val="NormalTok"/>
        </w:rPr>
        <w:t>,</w:t>
      </w:r>
      <w:r>
        <w:rPr>
          <w:rStyle w:val="DecValTok"/>
        </w:rPr>
        <w:t>48</w:t>
      </w:r>
      <w:r>
        <w:rPr>
          <w:rStyle w:val="NormalTok"/>
        </w:rPr>
        <w:t>,</w:t>
      </w:r>
      <w:r>
        <w:rPr>
          <w:rStyle w:val="DecValTok"/>
        </w:rPr>
        <w:t>51</w:t>
      </w:r>
      <w:r>
        <w:rPr>
          <w:rStyle w:val="NormalTok"/>
        </w:rPr>
        <w:t>,</w:t>
      </w:r>
      <w:r>
        <w:rPr>
          <w:rStyle w:val="DecValTok"/>
        </w:rPr>
        <w:t>54</w:t>
      </w:r>
      <w:r>
        <w:rPr>
          <w:rStyle w:val="NormalTok"/>
        </w:rPr>
        <w:t>)</w:t>
      </w:r>
      <w:r>
        <w:br/>
      </w:r>
      <w:r>
        <w:rPr>
          <w:rStyle w:val="NormalTok"/>
        </w:rPr>
        <w:t>northea &lt;-</w:t>
      </w:r>
      <w:r>
        <w:rPr>
          <w:rStyle w:val="StringTok"/>
        </w:rPr>
        <w:t xml:space="preserve"> </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ecValTok"/>
        </w:rPr>
        <w:t>23</w:t>
      </w:r>
      <w:r>
        <w:rPr>
          <w:rStyle w:val="NormalTok"/>
        </w:rPr>
        <w:t>,</w:t>
      </w:r>
      <w:r>
        <w:rPr>
          <w:rStyle w:val="DecValTok"/>
        </w:rPr>
        <w:t>25</w:t>
      </w:r>
      <w:r>
        <w:rPr>
          <w:rStyle w:val="NormalTok"/>
        </w:rPr>
        <w:t>,</w:t>
      </w:r>
      <w:r>
        <w:rPr>
          <w:rStyle w:val="DecValTok"/>
        </w:rPr>
        <w:t>33</w:t>
      </w:r>
      <w:r>
        <w:rPr>
          <w:rStyle w:val="NormalTok"/>
        </w:rPr>
        <w:t>,</w:t>
      </w:r>
      <w:r>
        <w:rPr>
          <w:rStyle w:val="DecValTok"/>
        </w:rPr>
        <w:t>34</w:t>
      </w:r>
      <w:r>
        <w:rPr>
          <w:rStyle w:val="NormalTok"/>
        </w:rPr>
        <w:t>,</w:t>
      </w:r>
      <w:r>
        <w:rPr>
          <w:rStyle w:val="DecValTok"/>
        </w:rPr>
        <w:t>36</w:t>
      </w:r>
      <w:r>
        <w:rPr>
          <w:rStyle w:val="NormalTok"/>
        </w:rPr>
        <w:t>,</w:t>
      </w:r>
      <w:r>
        <w:rPr>
          <w:rStyle w:val="DecValTok"/>
        </w:rPr>
        <w:t>42</w:t>
      </w:r>
      <w:r>
        <w:rPr>
          <w:rStyle w:val="NormalTok"/>
        </w:rPr>
        <w:t>,</w:t>
      </w:r>
      <w:r>
        <w:rPr>
          <w:rStyle w:val="DecValTok"/>
        </w:rPr>
        <w:t>44</w:t>
      </w:r>
      <w:r>
        <w:rPr>
          <w:rStyle w:val="NormalTok"/>
        </w:rPr>
        <w:t>,</w:t>
      </w:r>
      <w:r>
        <w:rPr>
          <w:rStyle w:val="DecValTok"/>
        </w:rPr>
        <w:t>50</w:t>
      </w:r>
      <w:r>
        <w:rPr>
          <w:rStyle w:val="NormalTok"/>
        </w:rPr>
        <w:t>,</w:t>
      </w:r>
      <w:r>
        <w:rPr>
          <w:rStyle w:val="DecValTok"/>
        </w:rPr>
        <w:t>55</w:t>
      </w:r>
      <w:r>
        <w:rPr>
          <w:rStyle w:val="NormalTok"/>
        </w:rPr>
        <w:t xml:space="preserve"> )</w:t>
      </w:r>
      <w:r>
        <w:br/>
      </w:r>
      <w:r>
        <w:rPr>
          <w:rStyle w:val="NormalTok"/>
        </w:rPr>
        <w:t>oth &lt;-</w:t>
      </w:r>
      <w:r>
        <w:rPr>
          <w:rStyle w:val="StringTok"/>
        </w:rPr>
        <w:t xml:space="preserve"> </w:t>
      </w:r>
      <w:r>
        <w:rPr>
          <w:rStyle w:val="KeywordTok"/>
        </w:rPr>
        <w:t>c</w:t>
      </w:r>
      <w:r>
        <w:rPr>
          <w:rStyle w:val="NormalTok"/>
        </w:rPr>
        <w:t>(</w:t>
      </w:r>
      <w:r>
        <w:rPr>
          <w:rStyle w:val="DecValTok"/>
        </w:rPr>
        <w:t>43</w:t>
      </w:r>
      <w:r>
        <w:rPr>
          <w:rStyle w:val="NormalTok"/>
        </w:rPr>
        <w:t>,</w:t>
      </w:r>
      <w:r>
        <w:rPr>
          <w:rStyle w:val="DecValTok"/>
        </w:rPr>
        <w:t>52</w:t>
      </w:r>
      <w:r>
        <w:rPr>
          <w:rStyle w:val="NormalTok"/>
        </w:rPr>
        <w:t>)</w:t>
      </w:r>
      <w:r>
        <w:br/>
      </w:r>
      <w:r>
        <w:br/>
      </w:r>
      <w:r>
        <w:rPr>
          <w:rStyle w:val="CommentTok"/>
        </w:rPr>
        <w:t># Regroup car type</w:t>
      </w:r>
      <w:r>
        <w:br/>
      </w:r>
      <w:r>
        <w:br/>
      </w:r>
      <w:r>
        <w:rPr>
          <w:rStyle w:val="NormalTok"/>
        </w:rPr>
        <w:t>dat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StringTok"/>
        </w:rPr>
        <w:t>'Region'</w:t>
      </w:r>
      <w:r>
        <w:rPr>
          <w:rStyle w:val="NormalTok"/>
        </w:rPr>
        <w:t xml:space="preserve"> =</w:t>
      </w:r>
      <w:r>
        <w:rPr>
          <w:rStyle w:val="StringTok"/>
        </w:rPr>
        <w:t xml:space="preserve"> </w:t>
      </w:r>
      <w:r>
        <w:rPr>
          <w:rStyle w:val="KeywordTok"/>
        </w:rPr>
        <w:t>case_when</w:t>
      </w:r>
      <w:r>
        <w:rPr>
          <w:rStyle w:val="NormalTok"/>
        </w:rPr>
        <w:t xml:space="preserve">(state  </w:t>
      </w:r>
      <w:r>
        <w:rPr>
          <w:rStyle w:val="OperatorTok"/>
        </w:rPr>
        <w:t>%in%</w:t>
      </w:r>
      <w:r>
        <w:rPr>
          <w:rStyle w:val="StringTok"/>
        </w:rPr>
        <w:t xml:space="preserve"> </w:t>
      </w:r>
      <w:r>
        <w:rPr>
          <w:rStyle w:val="NormalTok"/>
        </w:rPr>
        <w:t xml:space="preserve">west </w:t>
      </w:r>
      <w:r>
        <w:rPr>
          <w:rStyle w:val="OperatorTok"/>
        </w:rPr>
        <w:t>~</w:t>
      </w:r>
      <w:r>
        <w:rPr>
          <w:rStyle w:val="StringTok"/>
        </w:rPr>
        <w:t xml:space="preserve"> 'West'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midwe </w:t>
      </w:r>
      <w:r>
        <w:rPr>
          <w:rStyle w:val="OperatorTok"/>
        </w:rPr>
        <w:t>~</w:t>
      </w:r>
      <w:r>
        <w:rPr>
          <w:rStyle w:val="StringTok"/>
        </w:rPr>
        <w:t xml:space="preserve"> 'MidWest'</w:t>
      </w:r>
      <w:r>
        <w:rPr>
          <w:rStyle w:val="NormalTok"/>
        </w:rPr>
        <w:t>,</w:t>
      </w:r>
      <w:r>
        <w:br/>
      </w:r>
      <w:r>
        <w:rPr>
          <w:rStyle w:val="NormalTok"/>
        </w:rPr>
        <w:lastRenderedPageBreak/>
        <w:t xml:space="preserve">                              state  </w:t>
      </w:r>
      <w:r>
        <w:rPr>
          <w:rStyle w:val="OperatorTok"/>
        </w:rPr>
        <w:t>%in%</w:t>
      </w:r>
      <w:r>
        <w:rPr>
          <w:rStyle w:val="StringTok"/>
        </w:rPr>
        <w:t xml:space="preserve"> </w:t>
      </w:r>
      <w:r>
        <w:rPr>
          <w:rStyle w:val="NormalTok"/>
        </w:rPr>
        <w:t xml:space="preserve">south </w:t>
      </w:r>
      <w:r>
        <w:rPr>
          <w:rStyle w:val="OperatorTok"/>
        </w:rPr>
        <w:t>~</w:t>
      </w:r>
      <w:r>
        <w:rPr>
          <w:rStyle w:val="StringTok"/>
        </w:rPr>
        <w:t xml:space="preserve"> 'South'</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northea </w:t>
      </w:r>
      <w:r>
        <w:rPr>
          <w:rStyle w:val="OperatorTok"/>
        </w:rPr>
        <w:t>~</w:t>
      </w:r>
      <w:r>
        <w:rPr>
          <w:rStyle w:val="StringTok"/>
        </w:rPr>
        <w:t xml:space="preserve"> 'NorthEast'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oth </w:t>
      </w:r>
      <w:r>
        <w:rPr>
          <w:rStyle w:val="OperatorTok"/>
        </w:rPr>
        <w:t>~</w:t>
      </w:r>
      <w:r>
        <w:rPr>
          <w:rStyle w:val="StringTok"/>
        </w:rPr>
        <w:t xml:space="preserve"> 'Other'</w:t>
      </w:r>
      <w:r>
        <w:rPr>
          <w:rStyle w:val="NormalTok"/>
        </w:rPr>
        <w:t>))</w:t>
      </w:r>
      <w:r>
        <w:br/>
      </w:r>
      <w:r>
        <w:br/>
      </w:r>
      <w:r>
        <w:rPr>
          <w:rStyle w:val="NormalTok"/>
        </w:rPr>
        <w:t>dat_full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(day, hour, minute, county)) </w:t>
      </w:r>
      <w:r>
        <w:rPr>
          <w:rStyle w:val="OperatorTok"/>
        </w:rPr>
        <w:t>%&gt;%</w:t>
      </w:r>
      <w:r>
        <w:rPr>
          <w:rStyle w:val="StringTok"/>
        </w:rPr>
        <w:t xml:space="preserve"> </w:t>
      </w:r>
      <w:r>
        <w:br/>
      </w:r>
      <w:r>
        <w:rPr>
          <w:rStyle w:val="StringTok"/>
        </w:rPr>
        <w:t xml:space="preserve">  </w:t>
      </w:r>
      <w:r>
        <w:rPr>
          <w:rStyle w:val="CommentTok"/>
        </w:rPr>
        <w:t># filter out severity</w:t>
      </w:r>
      <w:r>
        <w:br/>
      </w:r>
      <w:r>
        <w:rPr>
          <w:rStyle w:val="StringTok"/>
        </w:rPr>
        <w:t xml:space="preserve">  </w:t>
      </w:r>
      <w:r>
        <w:rPr>
          <w:rStyle w:val="KeywordTok"/>
        </w:rPr>
        <w:t>filter</w:t>
      </w:r>
      <w:r>
        <w:rPr>
          <w:rStyle w:val="NormalTok"/>
        </w:rPr>
        <w:t xml:space="preserve">(inj_sev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OperatorTok"/>
        </w:rPr>
        <w:t>%&gt;%</w:t>
      </w:r>
      <w:r>
        <w:rPr>
          <w:rStyle w:val="StringTok"/>
        </w:rPr>
        <w:t xml:space="preserve"> </w:t>
      </w:r>
      <w:r>
        <w:br/>
      </w:r>
      <w:r>
        <w:rPr>
          <w:rStyle w:val="StringTok"/>
        </w:rPr>
        <w:t xml:space="preserve">  </w:t>
      </w:r>
      <w:r>
        <w:rPr>
          <w:rStyle w:val="CommentTok"/>
        </w:rPr>
        <w:t># filter out Virgin Islands and Puerto Rico</w:t>
      </w:r>
      <w:r>
        <w:br/>
      </w:r>
      <w:r>
        <w:rPr>
          <w:rStyle w:val="StringTok"/>
        </w:rPr>
        <w:t xml:space="preserve">  </w:t>
      </w:r>
      <w:r>
        <w:rPr>
          <w:rStyle w:val="KeywordTok"/>
        </w:rPr>
        <w:t>drop_na</w:t>
      </w:r>
      <w:r>
        <w:rPr>
          <w:rStyle w:val="NormalTok"/>
        </w:rPr>
        <w:t>(Region)</w:t>
      </w:r>
    </w:p>
    <w:p w14:paraId="52CD0B5A" w14:textId="77777777" w:rsidR="00E16B7E" w:rsidRDefault="002C510A">
      <w:pPr>
        <w:pStyle w:val="Heading3"/>
      </w:pPr>
      <w:bookmarkStart w:id="5" w:name="introduction"/>
      <w:bookmarkStart w:id="6" w:name="_Toc39667639"/>
      <w:r>
        <w:t>Introduction</w:t>
      </w:r>
      <w:bookmarkEnd w:id="5"/>
      <w:bookmarkEnd w:id="6"/>
    </w:p>
    <w:p w14:paraId="1F394C78" w14:textId="77777777" w:rsidR="00E16B7E" w:rsidRDefault="002C510A">
      <w:pPr>
        <w:pStyle w:val="FirstParagraph"/>
      </w:pPr>
      <w:r>
        <w:t>This study is conducted in light of the dataset recorded by the NHTSA for the years 1996 through 2016 on vehicular accidents. This is a large dataset as it contain many dimensions o</w:t>
      </w:r>
      <w:r>
        <w:t>f an accident from the time the accident happens, the age of the driver caught in the accident, the location the accident</w:t>
      </w:r>
      <w:del w:id="7" w:author="Gimond" w:date="2020-05-06T14:52:00Z">
        <w:r w:rsidDel="00ED2FAF">
          <w:delText xml:space="preserve"> takes place</w:delText>
        </w:r>
      </w:del>
      <w:r>
        <w:t xml:space="preserve">, type of </w:t>
      </w:r>
      <w:del w:id="8" w:author="Gimond" w:date="2020-05-06T14:52:00Z">
        <w:r w:rsidDel="00ED2FAF">
          <w:delText xml:space="preserve">the </w:delText>
        </w:r>
      </w:del>
      <w:r>
        <w:t xml:space="preserve">vehicle, etc. However, for this study, I only </w:t>
      </w:r>
      <w:del w:id="9" w:author="Gimond" w:date="2020-05-06T14:53:00Z">
        <w:r w:rsidDel="00ED2FAF">
          <w:delText>choose part of the variables as I am my interest lies in</w:delText>
        </w:r>
      </w:del>
      <w:ins w:id="10" w:author="Gimond" w:date="2020-05-06T14:53:00Z">
        <w:r w:rsidR="00ED2FAF">
          <w:t>focused on the following variables</w:t>
        </w:r>
      </w:ins>
      <w:r>
        <w:t>:</w:t>
      </w:r>
    </w:p>
    <w:p w14:paraId="74376A16" w14:textId="77777777" w:rsidR="00E16B7E" w:rsidRDefault="002C510A">
      <w:pPr>
        <w:pStyle w:val="Compact"/>
        <w:numPr>
          <w:ilvl w:val="0"/>
          <w:numId w:val="2"/>
        </w:numPr>
      </w:pPr>
      <w:r>
        <w:t>Are t</w:t>
      </w:r>
      <w:r>
        <w:t xml:space="preserve">here regional differences </w:t>
      </w:r>
      <w:del w:id="11" w:author="Gimond" w:date="2020-05-06T14:53:00Z">
        <w:r w:rsidDel="00ED2FAF">
          <w:delText>that between</w:delText>
        </w:r>
      </w:del>
      <w:ins w:id="12" w:author="Gimond" w:date="2020-05-06T14:53:00Z">
        <w:r w:rsidR="00ED2FAF">
          <w:t>in</w:t>
        </w:r>
      </w:ins>
      <w:r>
        <w:t xml:space="preserve"> </w:t>
      </w:r>
      <w:del w:id="13" w:author="Gimond" w:date="2020-05-06T14:53:00Z">
        <w:r w:rsidDel="00ED2FAF">
          <w:delText>t</w:delText>
        </w:r>
        <w:r w:rsidDel="00ED2FAF">
          <w:delText>h</w:delText>
        </w:r>
        <w:r w:rsidDel="00ED2FAF">
          <w:delText>e</w:delText>
        </w:r>
      </w:del>
      <w:r>
        <w:t xml:space="preserve"> traffic accidents?</w:t>
      </w:r>
    </w:p>
    <w:p w14:paraId="0CEDCDAC" w14:textId="77777777" w:rsidR="00E16B7E" w:rsidRDefault="002C510A">
      <w:pPr>
        <w:pStyle w:val="Compact"/>
        <w:numPr>
          <w:ilvl w:val="0"/>
          <w:numId w:val="2"/>
        </w:numPr>
      </w:pPr>
      <w:r>
        <w:t>Is the severity of the accidents affected by some of the variables that are included in this dataset?</w:t>
      </w:r>
    </w:p>
    <w:p w14:paraId="19F806BE" w14:textId="77777777" w:rsidR="00E16B7E" w:rsidRDefault="002C510A">
      <w:pPr>
        <w:pStyle w:val="FirstParagraph"/>
      </w:pPr>
      <w:r>
        <w:t xml:space="preserve">In order to study the first question, I grouped the states into four main categories: West, </w:t>
      </w:r>
      <w:r>
        <w:t>MidWest, NorthEast and South (which is the most common way of grouping states). From there I created graphs to compare some of the selected variables between the four groups.</w:t>
      </w:r>
    </w:p>
    <w:p w14:paraId="5B2776E5" w14:textId="77777777" w:rsidR="00E16B7E" w:rsidRDefault="002C510A">
      <w:pPr>
        <w:pStyle w:val="BodyText"/>
      </w:pPr>
      <w:r>
        <w:t xml:space="preserve">To study the second question, I used bivariate models to analyze if the severity </w:t>
      </w:r>
      <w:r>
        <w:t xml:space="preserve">of the accidents are related to the variables of my choice, namely: age, region, sex, collision type and people involved in the accident. From my study, I find that all the variables I choose are </w:t>
      </w:r>
      <w:commentRangeStart w:id="14"/>
      <w:r>
        <w:t>significant</w:t>
      </w:r>
      <w:commentRangeEnd w:id="14"/>
      <w:r w:rsidR="00ED2FAF">
        <w:rPr>
          <w:rStyle w:val="CommentReference"/>
        </w:rPr>
        <w:commentReference w:id="14"/>
      </w:r>
      <w:r>
        <w:t xml:space="preserve"> when it comes to severity.</w:t>
      </w:r>
    </w:p>
    <w:p w14:paraId="14092129" w14:textId="77777777" w:rsidR="00E16B7E" w:rsidRDefault="002C510A">
      <w:pPr>
        <w:pStyle w:val="BodyText"/>
      </w:pPr>
      <w:r>
        <w:t>The paper is structur</w:t>
      </w:r>
      <w:r>
        <w:t xml:space="preserve">ed as </w:t>
      </w:r>
      <w:del w:id="15" w:author="Gimond" w:date="2020-05-06T14:57:00Z">
        <w:r w:rsidDel="00ED2FAF">
          <w:delText>followed</w:delText>
        </w:r>
      </w:del>
      <w:ins w:id="16" w:author="Gimond" w:date="2020-05-06T14:57:00Z">
        <w:r w:rsidR="00ED2FAF">
          <w:t>follow</w:t>
        </w:r>
        <w:r w:rsidR="00ED2FAF">
          <w:t>s</w:t>
        </w:r>
      </w:ins>
      <w:r>
        <w:t>: the Methods section will touch briefly on what kind of graphs I made and what models I used; the Re</w:t>
      </w:r>
      <w:ins w:id="17" w:author="Gimond" w:date="2020-05-06T14:57:00Z">
        <w:r w:rsidR="00ED2FAF">
          <w:t>s</w:t>
        </w:r>
      </w:ins>
      <w:r>
        <w:t>ults section will focus on explaining the results shown by the graphs as well as interpreting the results from the models; the Discussion sec</w:t>
      </w:r>
      <w:r>
        <w:t>tion will dig deeper into the findings of the results seciton.</w:t>
      </w:r>
    </w:p>
    <w:p w14:paraId="3D49DFF0" w14:textId="77777777" w:rsidR="00E16B7E" w:rsidRDefault="002C510A">
      <w:pPr>
        <w:pStyle w:val="Heading3"/>
      </w:pPr>
      <w:bookmarkStart w:id="18" w:name="methods"/>
      <w:bookmarkStart w:id="19" w:name="_Toc39667640"/>
      <w:r>
        <w:t>Methods</w:t>
      </w:r>
      <w:bookmarkEnd w:id="18"/>
      <w:bookmarkEnd w:id="19"/>
    </w:p>
    <w:p w14:paraId="5620BCF3" w14:textId="77777777" w:rsidR="00E16B7E" w:rsidRDefault="002C510A">
      <w:pPr>
        <w:pStyle w:val="FirstParagraph"/>
      </w:pPr>
      <w:r>
        <w:t xml:space="preserve">As discussed above, I followed the most common way of grouping states and </w:t>
      </w:r>
      <w:del w:id="20" w:author="Gimond" w:date="2020-05-06T14:57:00Z">
        <w:r w:rsidDel="00ED2FAF">
          <w:delText xml:space="preserve">come </w:delText>
        </w:r>
      </w:del>
      <w:ins w:id="21" w:author="Gimond" w:date="2020-05-06T14:57:00Z">
        <w:r w:rsidR="00ED2FAF">
          <w:t>c</w:t>
        </w:r>
        <w:r w:rsidR="00ED2FAF">
          <w:t>a</w:t>
        </w:r>
        <w:r w:rsidR="00ED2FAF">
          <w:t xml:space="preserve">me </w:t>
        </w:r>
      </w:ins>
      <w:del w:id="22" w:author="Gimond" w:date="2020-05-06T14:57:00Z">
        <w:r w:rsidDel="00ED2FAF">
          <w:delText xml:space="preserve">out </w:delText>
        </w:r>
      </w:del>
      <w:ins w:id="23" w:author="Gimond" w:date="2020-05-06T14:57:00Z">
        <w:r w:rsidR="00ED2FAF">
          <w:t>up</w:t>
        </w:r>
        <w:r w:rsidR="00ED2FAF">
          <w:t xml:space="preserve"> </w:t>
        </w:r>
      </w:ins>
      <w:r>
        <w:t>with four groups. I excluded Puerto Rico and Virgin Island due to the scarcity of samples they have co</w:t>
      </w:r>
      <w:r>
        <w:t>mpared with other groups and their nature of being small islands which may cause issues. The original dataset has 1906184 entries.</w:t>
      </w:r>
    </w:p>
    <w:p w14:paraId="40FD8A0C" w14:textId="77777777" w:rsidR="00E16B7E" w:rsidRDefault="002C510A">
      <w:pPr>
        <w:pStyle w:val="BodyText"/>
      </w:pPr>
      <w:r>
        <w:t>I performed piping operations and removed the samples from Puerto</w:t>
      </w:r>
      <w:del w:id="24" w:author="Gimond" w:date="2020-05-06T14:58:00Z">
        <w:r w:rsidDel="00ED2FAF">
          <w:delText xml:space="preserve"> </w:delText>
        </w:r>
        <w:r w:rsidDel="00ED2FAF">
          <w:delText xml:space="preserve">Rican </w:delText>
        </w:r>
      </w:del>
      <w:ins w:id="25" w:author="Gimond" w:date="2020-05-06T14:58:00Z">
        <w:r w:rsidR="00ED2FAF">
          <w:t>r</w:t>
        </w:r>
        <w:r w:rsidR="00ED2FAF">
          <w:t>ic</w:t>
        </w:r>
        <w:r w:rsidR="00ED2FAF">
          <w:t>o</w:t>
        </w:r>
        <w:r w:rsidR="00ED2FAF">
          <w:t xml:space="preserve"> </w:t>
        </w:r>
      </w:ins>
      <w:r>
        <w:t xml:space="preserve">and Virgin Island after I finished grouping. Another </w:t>
      </w:r>
      <w:r>
        <w:t xml:space="preserve">group that I discarded in this study is the data entries reported as “Unknown”/“Not reported” which can be found for both the sex variable and the collision type variable. In total, they do not account for a large number and </w:t>
      </w:r>
      <w:r>
        <w:lastRenderedPageBreak/>
        <w:t xml:space="preserve">getting rid of these variables </w:t>
      </w:r>
      <w:r>
        <w:t>can help reduce the chance of having outliers. There are 1467635 samples left after these operations.</w:t>
      </w:r>
    </w:p>
    <w:p w14:paraId="59A5CB0B" w14:textId="77777777" w:rsidR="00E16B7E" w:rsidRDefault="002C510A">
      <w:pPr>
        <w:pStyle w:val="BodyText"/>
      </w:pPr>
      <w:r>
        <w:t xml:space="preserve">To study how the vehicular accidents can be affected by </w:t>
      </w:r>
      <w:del w:id="26" w:author="Gimond" w:date="2020-05-06T14:58:00Z">
        <w:r w:rsidDel="00104ABA">
          <w:delText xml:space="preserve">the </w:delText>
        </w:r>
      </w:del>
      <w:ins w:id="27" w:author="Gimond" w:date="2020-05-06T14:58:00Z">
        <w:r w:rsidR="00104ABA">
          <w:t>its</w:t>
        </w:r>
        <w:r w:rsidR="00104ABA">
          <w:t xml:space="preserve"> </w:t>
        </w:r>
      </w:ins>
      <w:r>
        <w:t>location</w:t>
      </w:r>
      <w:del w:id="28" w:author="Gimond" w:date="2020-05-06T14:58:00Z">
        <w:r w:rsidDel="00104ABA">
          <w:delText xml:space="preserve"> it takes place</w:delText>
        </w:r>
      </w:del>
      <w:r>
        <w:t xml:space="preserve">, I used univariate methods for some of the </w:t>
      </w:r>
      <w:del w:id="29" w:author="Gimond" w:date="2020-05-06T14:59:00Z">
        <w:r w:rsidDel="00104ABA">
          <w:delText xml:space="preserve">category </w:delText>
        </w:r>
      </w:del>
      <w:ins w:id="30" w:author="Gimond" w:date="2020-05-06T14:59:00Z">
        <w:r w:rsidR="00104ABA">
          <w:t>categor</w:t>
        </w:r>
        <w:r w:rsidR="00104ABA">
          <w:t>ical</w:t>
        </w:r>
        <w:r w:rsidR="00104ABA">
          <w:t xml:space="preserve"> </w:t>
        </w:r>
      </w:ins>
      <w:r>
        <w:t>variables and used</w:t>
      </w:r>
      <w:r>
        <w:t xml:space="preserve"> bivariate methods for the quantative variables.</w:t>
      </w:r>
    </w:p>
    <w:p w14:paraId="486B5949" w14:textId="77777777" w:rsidR="00E16B7E" w:rsidRDefault="002C510A">
      <w:pPr>
        <w:pStyle w:val="BodyText"/>
      </w:pPr>
      <w:del w:id="31" w:author="Gimond" w:date="2020-05-06T14:59:00Z">
        <w:r w:rsidDel="00104ABA">
          <w:delText>After looking the graphs</w:delText>
        </w:r>
      </w:del>
      <w:ins w:id="32" w:author="Gimond" w:date="2020-05-06T14:59:00Z">
        <w:r w:rsidR="00104ABA">
          <w:t>Using the graphs as guidance</w:t>
        </w:r>
      </w:ins>
      <w:r>
        <w:t xml:space="preserve">, I created two models. The first model has severity as </w:t>
      </w:r>
      <w:ins w:id="33" w:author="Gimond" w:date="2020-05-06T15:02:00Z">
        <w:r w:rsidR="00104ABA">
          <w:t xml:space="preserve">the </w:t>
        </w:r>
      </w:ins>
      <w:r>
        <w:t>dependent variable, region and age as</w:t>
      </w:r>
      <w:ins w:id="34" w:author="Gimond" w:date="2020-05-06T15:02:00Z">
        <w:r w:rsidR="00104ABA">
          <w:t xml:space="preserve"> the</w:t>
        </w:r>
      </w:ins>
      <w:r>
        <w:t xml:space="preserve"> independent variable</w:t>
      </w:r>
      <w:ins w:id="35" w:author="Gimond" w:date="2020-05-06T15:02:00Z">
        <w:r w:rsidR="00104ABA">
          <w:t>s</w:t>
        </w:r>
      </w:ins>
      <w:r>
        <w:t>. This models captures mainly how regio</w:t>
      </w:r>
      <w:ins w:id="36" w:author="Gimond" w:date="2020-05-06T15:02:00Z">
        <w:r w:rsidR="00104ABA">
          <w:t>n</w:t>
        </w:r>
      </w:ins>
      <w:r>
        <w:t xml:space="preserve"> can affect severity of the ac</w:t>
      </w:r>
      <w:r>
        <w:t>cident when age is controlled. The next model expands the scope of variables and studies more generally what variables can affect severity.</w:t>
      </w:r>
    </w:p>
    <w:p w14:paraId="594D1BC3" w14:textId="77777777" w:rsidR="00E16B7E" w:rsidRDefault="002C510A">
      <w:pPr>
        <w:pStyle w:val="Heading3"/>
      </w:pPr>
      <w:bookmarkStart w:id="37" w:name="results"/>
      <w:bookmarkStart w:id="38" w:name="_Toc39667641"/>
      <w:r>
        <w:t>Results</w:t>
      </w:r>
      <w:bookmarkEnd w:id="37"/>
      <w:bookmarkEnd w:id="38"/>
    </w:p>
    <w:p w14:paraId="7E2EE44C" w14:textId="77777777" w:rsidR="00E16B7E" w:rsidRDefault="002C510A">
      <w:pPr>
        <w:pStyle w:val="FirstParagraph"/>
      </w:pPr>
      <w:r>
        <w:t>The results section looks at each variable following the order of: Region, Sex, Collision, Age, Number of pp</w:t>
      </w:r>
      <w:r>
        <w:t>l involved, and Severity.</w:t>
      </w:r>
    </w:p>
    <w:p w14:paraId="67F93D5B" w14:textId="77777777" w:rsidR="00E16B7E" w:rsidRDefault="002C510A">
      <w:pPr>
        <w:pStyle w:val="Heading4"/>
      </w:pPr>
      <w:bookmarkStart w:id="39" w:name="X9cbbb24e3db8bd6c9075deff754d1158d98c0e0"/>
      <w:commentRangeStart w:id="40"/>
      <w:r>
        <w:t>Here I wan to Include a Map later on (Region)</w:t>
      </w:r>
      <w:bookmarkEnd w:id="39"/>
      <w:commentRangeEnd w:id="40"/>
      <w:r w:rsidR="00684A5A">
        <w:rPr>
          <w:rStyle w:val="CommentReference"/>
          <w:rFonts w:asciiTheme="minorHAnsi" w:eastAsiaTheme="minorHAnsi" w:hAnsiTheme="minorHAnsi" w:cstheme="minorBidi"/>
          <w:b w:val="0"/>
          <w:bCs w:val="0"/>
          <w:color w:val="auto"/>
        </w:rPr>
        <w:commentReference w:id="40"/>
      </w:r>
    </w:p>
    <w:p w14:paraId="5FB3AEBD" w14:textId="77777777" w:rsidR="00E16B7E" w:rsidRDefault="002C510A">
      <w:pPr>
        <w:pStyle w:val="Heading4"/>
      </w:pPr>
      <w:bookmarkStart w:id="41" w:name="region"/>
      <w:r>
        <w:t>Region</w:t>
      </w:r>
      <w:bookmarkEnd w:id="41"/>
    </w:p>
    <w:p w14:paraId="0B436AF8" w14:textId="77777777" w:rsidR="00E16B7E" w:rsidRDefault="002C510A">
      <w:pPr>
        <w:pStyle w:val="SourceCode"/>
      </w:pPr>
      <w:r>
        <w:rPr>
          <w:rStyle w:val="CommentTok"/>
        </w:rPr>
        <w:t># Region by year</w:t>
      </w:r>
      <w:r>
        <w:br/>
      </w:r>
      <w:r>
        <w:rPr>
          <w:rStyle w:val="NormalTok"/>
        </w:rPr>
        <w:t>dat_reg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(dat_reg, </w:t>
      </w:r>
      <w:r>
        <w:rPr>
          <w:rStyle w:val="KeywordTok"/>
        </w:rPr>
        <w:t>aes</w:t>
      </w:r>
      <w:r>
        <w:rPr>
          <w:rStyle w:val="NormalTok"/>
        </w:rPr>
        <w:t xml:space="preserve">(year, percent, </w:t>
      </w:r>
      <w:r>
        <w:rPr>
          <w:rStyle w:val="DataTypeTok"/>
        </w:rPr>
        <w:t>fill =</w:t>
      </w:r>
      <w:r>
        <w:rPr>
          <w:rStyle w:val="NormalTok"/>
        </w:rPr>
        <w:t xml:space="preserve"> Region))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'stack'</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Region'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w:t>
      </w:r>
      <w:r>
        <w:rPr>
          <w:rStyle w:val="KeywordTok"/>
        </w:rPr>
        <w:t>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346B6B8F" w14:textId="77777777" w:rsidR="00E16B7E" w:rsidRDefault="002C510A">
      <w:pPr>
        <w:pStyle w:val="FirstParagraph"/>
      </w:pPr>
      <w:commentRangeStart w:id="42"/>
      <w:r>
        <w:rPr>
          <w:noProof/>
        </w:rPr>
        <w:lastRenderedPageBreak/>
        <w:drawing>
          <wp:inline distT="0" distB="0" distL="0" distR="0" wp14:anchorId="7407DED1" wp14:editId="6CFBE817">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Accidents%20breakdown%20by%20four%20main%20regions-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commentRangeEnd w:id="42"/>
      <w:r w:rsidR="00684A5A">
        <w:rPr>
          <w:rStyle w:val="CommentReference"/>
        </w:rPr>
        <w:commentReference w:id="42"/>
      </w:r>
    </w:p>
    <w:p w14:paraId="180A2106" w14:textId="77777777" w:rsidR="00E16B7E" w:rsidRDefault="002C510A">
      <w:pPr>
        <w:pStyle w:val="BodyText"/>
      </w:pPr>
      <w:r>
        <w:t xml:space="preserve">Based on the barchart showing distribution of accidents across the four regions, we can observe that the percentage of accidents for each </w:t>
      </w:r>
      <w:del w:id="43" w:author="Gimond" w:date="2020-05-06T15:04:00Z">
        <w:r w:rsidDel="00104ABA">
          <w:delText xml:space="preserve">state </w:delText>
        </w:r>
      </w:del>
      <w:ins w:id="44" w:author="Gimond" w:date="2020-05-06T15:04:00Z">
        <w:r w:rsidR="00104ABA">
          <w:t>region</w:t>
        </w:r>
        <w:r w:rsidR="00104ABA">
          <w:t xml:space="preserve"> </w:t>
        </w:r>
      </w:ins>
      <w:r>
        <w:t xml:space="preserve">did not fluctuate a lot over the course of </w:t>
      </w:r>
      <w:del w:id="45" w:author="Gimond" w:date="2020-05-06T15:04:00Z">
        <w:r w:rsidDel="00104ABA">
          <w:delText xml:space="preserve">the </w:delText>
        </w:r>
      </w:del>
      <w:r>
        <w:t xml:space="preserve">22 years. </w:t>
      </w:r>
      <w:del w:id="46" w:author="Gimond" w:date="2020-05-06T15:04:00Z">
        <w:r w:rsidDel="00104ABA">
          <w:delText xml:space="preserve">Comapring </w:delText>
        </w:r>
      </w:del>
      <w:ins w:id="47" w:author="Gimond" w:date="2020-05-06T15:04:00Z">
        <w:r w:rsidR="00104ABA">
          <w:t>Com</w:t>
        </w:r>
        <w:r w:rsidR="00104ABA">
          <w:t>pa</w:t>
        </w:r>
        <w:r w:rsidR="00104ABA">
          <w:t xml:space="preserve">ring </w:t>
        </w:r>
      </w:ins>
      <w:r>
        <w:t>the four regions, we see that the South has t</w:t>
      </w:r>
      <w:r>
        <w:t>he most accidents which accounted for nearly 50%.</w:t>
      </w:r>
    </w:p>
    <w:p w14:paraId="57A18F03" w14:textId="77777777" w:rsidR="00E16B7E" w:rsidRDefault="002C510A">
      <w:pPr>
        <w:pStyle w:val="BodyText"/>
      </w:pPr>
      <w:r>
        <w:t>This makes intuitive sense as geographically, we can see that the South covers lots of lands and includes states like Texas, Maryland, Florida which are all populated states. The large portion of accidents happening in the south will affect a lot of the re</w:t>
      </w:r>
      <w:r>
        <w:t>sults we will get from the other graphs.</w:t>
      </w:r>
    </w:p>
    <w:p w14:paraId="6BF849E4" w14:textId="77777777" w:rsidR="00E16B7E" w:rsidRDefault="002C510A">
      <w:pPr>
        <w:pStyle w:val="Heading4"/>
      </w:pPr>
      <w:bookmarkStart w:id="48" w:name="sex"/>
      <w:r>
        <w:t>Sex</w:t>
      </w:r>
      <w:bookmarkEnd w:id="48"/>
    </w:p>
    <w:p w14:paraId="2F37ADEF" w14:textId="77777777" w:rsidR="00E16B7E" w:rsidRDefault="002C510A">
      <w:pPr>
        <w:pStyle w:val="SourceCode"/>
      </w:pPr>
      <w:r>
        <w:rPr>
          <w:rStyle w:val="CommentTok"/>
        </w:rPr>
        <w:t># Make a graph of how accidents happen related to sex</w:t>
      </w:r>
      <w:r>
        <w:br/>
      </w:r>
      <w:r>
        <w:rPr>
          <w:rStyle w:val="CommentTok"/>
        </w:rPr>
        <w:t># male vs female by year</w:t>
      </w:r>
      <w:r>
        <w:br/>
      </w:r>
      <w:r>
        <w:rPr>
          <w:rStyle w:val="NormalTok"/>
        </w:rPr>
        <w:t>dat_sex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(sex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(se</w:t>
      </w:r>
      <w:r>
        <w:rPr>
          <w:rStyle w:val="NormalTok"/>
        </w:rPr>
        <w:t xml:space="preserve">x </w:t>
      </w:r>
      <w:r>
        <w:rPr>
          <w:rStyle w:val="OperatorTok"/>
        </w:rPr>
        <w:t>==</w:t>
      </w:r>
      <w:r>
        <w:rPr>
          <w:rStyle w:val="StringTok"/>
        </w:rPr>
        <w:t xml:space="preserve"> </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lastRenderedPageBreak/>
        <w:br/>
      </w:r>
      <w:r>
        <w:rPr>
          <w:rStyle w:val="CommentTok"/>
        </w:rPr>
        <w:t># plot the accident by sex</w:t>
      </w:r>
      <w:r>
        <w:br/>
      </w:r>
      <w:r>
        <w:rPr>
          <w:rStyle w:val="KeywordTok"/>
        </w:rPr>
        <w:t>ggplot</w:t>
      </w:r>
      <w:r>
        <w:rPr>
          <w:rStyle w:val="NormalTok"/>
        </w:rPr>
        <w:t xml:space="preserve">(dat_sex, </w:t>
      </w:r>
      <w:r>
        <w:rPr>
          <w:rStyle w:val="KeywordTok"/>
        </w:rPr>
        <w:t>aes</w:t>
      </w:r>
      <w:r>
        <w:rPr>
          <w:rStyle w:val="NormalTok"/>
        </w:rPr>
        <w:t xml:space="preserve">(year, percent, </w:t>
      </w:r>
      <w:r>
        <w:rPr>
          <w:rStyle w:val="DataTypeTok"/>
        </w:rPr>
        <w:t>col =</w:t>
      </w:r>
      <w:r>
        <w:rPr>
          <w:rStyle w:val="NormalTok"/>
        </w:rPr>
        <w:t xml:space="preserve"> sex))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w:t>
      </w:r>
      <w:r>
        <w:rPr>
          <w:rStyle w:val="StringTok"/>
        </w:rPr>
        <w:t>Accidents breakdown by sex'</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w:t>
      </w:r>
      <w:r>
        <w:rPr>
          <w:rStyle w:val="NormalTok"/>
        </w:rPr>
        <w:t>&gt;p1</w:t>
      </w:r>
      <w:r>
        <w:br/>
      </w:r>
      <w:r>
        <w:br/>
      </w:r>
      <w:r>
        <w:rPr>
          <w:rStyle w:val="CommentTok"/>
        </w:rPr>
        <w:t># male vs female by region</w:t>
      </w:r>
      <w:r>
        <w:br/>
      </w:r>
      <w:r>
        <w:rPr>
          <w:rStyle w:val="NormalTok"/>
        </w:rPr>
        <w:t>dat_sex_loc &lt;-</w:t>
      </w:r>
      <w:r>
        <w:rPr>
          <w:rStyle w:val="StringTok"/>
        </w:rPr>
        <w:t xml:space="preserve"> </w:t>
      </w:r>
      <w:r>
        <w:rPr>
          <w:rStyle w:val="NormalTok"/>
        </w:rPr>
        <w:t xml:space="preserve">dat_full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(Region, 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(sex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 xml:space="preserve">(sex </w:t>
      </w:r>
      <w:r>
        <w:rPr>
          <w:rStyle w:val="OperatorTok"/>
        </w:rPr>
        <w:t>==</w:t>
      </w:r>
      <w:r>
        <w:rPr>
          <w:rStyle w:val="StringTok"/>
        </w:rPr>
        <w:t xml:space="preserve"> </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CommentTok"/>
        </w:rPr>
        <w:t># univariate</w:t>
      </w:r>
      <w:r>
        <w:br/>
      </w:r>
      <w:r>
        <w:rPr>
          <w:rStyle w:val="KeywordTok"/>
        </w:rPr>
        <w:t>ggplot</w:t>
      </w:r>
      <w:r>
        <w:rPr>
          <w:rStyle w:val="NormalTok"/>
        </w:rPr>
        <w:t xml:space="preserve">(dat_sex_loc, </w:t>
      </w:r>
      <w:r>
        <w:rPr>
          <w:rStyle w:val="KeywordTok"/>
        </w:rPr>
        <w:t>aes</w:t>
      </w:r>
      <w:r>
        <w:rPr>
          <w:rStyle w:val="NormalTok"/>
        </w:rPr>
        <w:t xml:space="preserve">(Region, percent, </w:t>
      </w:r>
      <w:r>
        <w:rPr>
          <w:rStyle w:val="DataTypeTok"/>
        </w:rPr>
        <w:t>fill =</w:t>
      </w:r>
      <w:r>
        <w:rPr>
          <w:rStyle w:val="NormalTok"/>
        </w:rPr>
        <w:t xml:space="preserve"> sex))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'Region'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Region and Sex'</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-&gt;</w:t>
      </w:r>
      <w:r>
        <w:rPr>
          <w:rStyle w:val="StringTok"/>
        </w:rPr>
        <w:t xml:space="preserve"> </w:t>
      </w:r>
      <w:r>
        <w:rPr>
          <w:rStyle w:val="NormalTok"/>
        </w:rPr>
        <w:t>p2</w:t>
      </w:r>
      <w:r>
        <w:br/>
      </w:r>
      <w:r>
        <w:br/>
      </w:r>
      <w:r>
        <w:rPr>
          <w:rStyle w:val="KeywordTok"/>
        </w:rPr>
        <w:t>grid.arrange</w:t>
      </w:r>
      <w:r>
        <w:rPr>
          <w:rStyle w:val="NormalTok"/>
        </w:rPr>
        <w:t xml:space="preserve">(p1, p2, </w:t>
      </w:r>
      <w:r>
        <w:rPr>
          <w:rStyle w:val="DataTypeTok"/>
        </w:rPr>
        <w:t>nrow =</w:t>
      </w:r>
      <w:r>
        <w:rPr>
          <w:rStyle w:val="NormalTok"/>
        </w:rPr>
        <w:t xml:space="preserve"> </w:t>
      </w:r>
      <w:r>
        <w:rPr>
          <w:rStyle w:val="DecValTok"/>
        </w:rPr>
        <w:t>1</w:t>
      </w:r>
      <w:r>
        <w:rPr>
          <w:rStyle w:val="NormalTok"/>
        </w:rPr>
        <w:t>)</w:t>
      </w:r>
    </w:p>
    <w:p w14:paraId="06187847" w14:textId="77777777" w:rsidR="00E16B7E" w:rsidRDefault="002C510A">
      <w:pPr>
        <w:pStyle w:val="FirstParagraph"/>
      </w:pPr>
      <w:commentRangeStart w:id="49"/>
      <w:r>
        <w:rPr>
          <w:noProof/>
        </w:rPr>
        <w:lastRenderedPageBreak/>
        <w:drawing>
          <wp:inline distT="0" distB="0" distL="0" distR="0" wp14:anchorId="1703B76A" wp14:editId="04A0172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sex-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commentRangeEnd w:id="49"/>
      <w:r w:rsidR="00684A5A">
        <w:rPr>
          <w:rStyle w:val="CommentReference"/>
        </w:rPr>
        <w:commentReference w:id="49"/>
      </w:r>
    </w:p>
    <w:p w14:paraId="73CAF616" w14:textId="77777777" w:rsidR="00E16B7E" w:rsidRDefault="002C510A">
      <w:pPr>
        <w:pStyle w:val="BodyText"/>
      </w:pPr>
      <w:r>
        <w:t xml:space="preserve">Here we consider how sex of the driver can contribute to the occurence of vehicular accident. From the graph on the left, we </w:t>
      </w:r>
      <w:del w:id="50" w:author="Gimond" w:date="2020-05-06T15:05:00Z">
        <w:r w:rsidDel="00104ABA">
          <w:delText xml:space="preserve">again </w:delText>
        </w:r>
      </w:del>
      <w:r>
        <w:t>observe</w:t>
      </w:r>
      <w:del w:id="51" w:author="Gimond" w:date="2020-05-06T15:05:00Z">
        <w:r w:rsidDel="00104ABA">
          <w:delText>s</w:delText>
        </w:r>
      </w:del>
      <w:r>
        <w:t xml:space="preserve"> a</w:t>
      </w:r>
      <w:commentRangeStart w:id="52"/>
      <w:r>
        <w:t xml:space="preserve"> very constant fluctuation</w:t>
      </w:r>
      <w:commentRangeEnd w:id="52"/>
      <w:r w:rsidR="00104ABA">
        <w:rPr>
          <w:rStyle w:val="CommentReference"/>
        </w:rPr>
        <w:commentReference w:id="52"/>
      </w:r>
      <w:r>
        <w:t xml:space="preserve"> over time. </w:t>
      </w:r>
      <w:commentRangeStart w:id="53"/>
      <w:r>
        <w:t xml:space="preserve">About 65% of the accidents are caused by male drivers and about 35% </w:t>
      </w:r>
      <w:commentRangeEnd w:id="53"/>
      <w:r w:rsidR="00104ABA">
        <w:rPr>
          <w:rStyle w:val="CommentReference"/>
        </w:rPr>
        <w:commentReference w:id="53"/>
      </w:r>
      <w:r>
        <w:t>of the ac</w:t>
      </w:r>
      <w:r>
        <w:t>cidents are caused by female drivers.</w:t>
      </w:r>
    </w:p>
    <w:p w14:paraId="4C4F8FF8" w14:textId="77777777" w:rsidR="00E16B7E" w:rsidRDefault="002C510A">
      <w:pPr>
        <w:pStyle w:val="BodyText"/>
      </w:pPr>
      <w:r>
        <w:t xml:space="preserve">However, when we observe the graph on the right, we </w:t>
      </w:r>
      <w:commentRangeStart w:id="54"/>
      <w:r>
        <w:t xml:space="preserve">did divergence in sex </w:t>
      </w:r>
      <w:commentRangeEnd w:id="54"/>
      <w:r w:rsidR="00104ABA">
        <w:rPr>
          <w:rStyle w:val="CommentReference"/>
        </w:rPr>
        <w:commentReference w:id="54"/>
      </w:r>
      <w:r>
        <w:t xml:space="preserve">when we neglect the time dimension and only studies region. So, I suppose that there is no </w:t>
      </w:r>
      <w:commentRangeStart w:id="55"/>
      <w:r>
        <w:t xml:space="preserve">divergence </w:t>
      </w:r>
      <w:commentRangeEnd w:id="55"/>
      <w:r w:rsidR="00680A9D">
        <w:rPr>
          <w:rStyle w:val="CommentReference"/>
        </w:rPr>
        <w:commentReference w:id="55"/>
      </w:r>
      <w:r>
        <w:t>when it comes to the effect of sex of driv</w:t>
      </w:r>
      <w:r>
        <w:t>er on the accident between the regions.</w:t>
      </w:r>
    </w:p>
    <w:p w14:paraId="2352FF2D" w14:textId="77777777" w:rsidR="00E16B7E" w:rsidRDefault="002C510A">
      <w:pPr>
        <w:pStyle w:val="Heading4"/>
      </w:pPr>
      <w:bookmarkStart w:id="56" w:name="collision"/>
      <w:r>
        <w:t>Collision</w:t>
      </w:r>
      <w:bookmarkEnd w:id="56"/>
    </w:p>
    <w:p w14:paraId="42143245" w14:textId="77777777" w:rsidR="00E16B7E" w:rsidRDefault="002C510A">
      <w:pPr>
        <w:pStyle w:val="SourceCode"/>
      </w:pPr>
      <w:r>
        <w:rPr>
          <w:rStyle w:val="CommentTok"/>
        </w:rPr>
        <w:t># collision by year</w:t>
      </w:r>
      <w:r>
        <w:br/>
      </w:r>
      <w:r>
        <w:br/>
      </w:r>
      <w:r>
        <w:rPr>
          <w:rStyle w:val="NormalTok"/>
        </w:rPr>
        <w:t>dat_col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man_coll)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Collision =</w:t>
      </w:r>
      <w:r>
        <w:rPr>
          <w:rStyle w:val="NormalTok"/>
        </w:rPr>
        <w:t xml:space="preserve"> </w:t>
      </w:r>
      <w:r>
        <w:rPr>
          <w:rStyle w:val="KeywordTok"/>
        </w:rPr>
        <w:t>case_when</w:t>
      </w:r>
      <w:r>
        <w:rPr>
          <w:rStyle w:val="NormalTok"/>
        </w:rPr>
        <w:t xml:space="preserve">(man_coll </w:t>
      </w:r>
      <w:r>
        <w:rPr>
          <w:rStyle w:val="OperatorTok"/>
        </w:rPr>
        <w:t>==</w:t>
      </w:r>
      <w:r>
        <w:rPr>
          <w:rStyle w:val="StringTok"/>
        </w:rPr>
        <w:t xml:space="preserve"> "0"</w:t>
      </w:r>
      <w:r>
        <w:rPr>
          <w:rStyle w:val="NormalTok"/>
        </w:rPr>
        <w:t xml:space="preserve"> </w:t>
      </w:r>
      <w:r>
        <w:rPr>
          <w:rStyle w:val="OperatorTok"/>
        </w:rPr>
        <w:t>~</w:t>
      </w:r>
      <w:r>
        <w:rPr>
          <w:rStyle w:val="StringTok"/>
        </w:rPr>
        <w:t xml:space="preserve"> 'Not with motor'</w:t>
      </w:r>
      <w:r>
        <w:rPr>
          <w:rStyle w:val="NormalTok"/>
        </w:rPr>
        <w:t>,</w:t>
      </w:r>
      <w:r>
        <w:br/>
      </w:r>
      <w:r>
        <w:rPr>
          <w:rStyle w:val="NormalTok"/>
        </w:rPr>
        <w:t xml:space="preserve">                               man_c</w:t>
      </w:r>
      <w:r>
        <w:rPr>
          <w:rStyle w:val="NormalTok"/>
        </w:rPr>
        <w:t xml:space="preserve">oll </w:t>
      </w:r>
      <w:r>
        <w:rPr>
          <w:rStyle w:val="OperatorTok"/>
        </w:rPr>
        <w:t>==</w:t>
      </w:r>
      <w:r>
        <w:rPr>
          <w:rStyle w:val="StringTok"/>
        </w:rPr>
        <w:t xml:space="preserve"> "1"</w:t>
      </w:r>
      <w:r>
        <w:rPr>
          <w:rStyle w:val="NormalTok"/>
        </w:rPr>
        <w:t xml:space="preserve"> </w:t>
      </w:r>
      <w:r>
        <w:rPr>
          <w:rStyle w:val="OperatorTok"/>
        </w:rPr>
        <w:t>~</w:t>
      </w:r>
      <w:r>
        <w:rPr>
          <w:rStyle w:val="StringTok"/>
        </w:rPr>
        <w:t xml:space="preserve"> 'Front-Rear'</w:t>
      </w:r>
      <w:r>
        <w:rPr>
          <w:rStyle w:val="NormalTok"/>
        </w:rPr>
        <w:t>,</w:t>
      </w:r>
      <w:r>
        <w:br/>
      </w:r>
      <w:r>
        <w:rPr>
          <w:rStyle w:val="NormalTok"/>
        </w:rPr>
        <w:t xml:space="preserve">                               man_coll </w:t>
      </w:r>
      <w:r>
        <w:rPr>
          <w:rStyle w:val="OperatorTok"/>
        </w:rPr>
        <w:t>==</w:t>
      </w:r>
      <w:r>
        <w:rPr>
          <w:rStyle w:val="StringTok"/>
        </w:rPr>
        <w:t xml:space="preserve"> "2"</w:t>
      </w:r>
      <w:r>
        <w:rPr>
          <w:rStyle w:val="NormalTok"/>
        </w:rPr>
        <w:t xml:space="preserve"> </w:t>
      </w:r>
      <w:r>
        <w:rPr>
          <w:rStyle w:val="OperatorTok"/>
        </w:rPr>
        <w:t>~</w:t>
      </w:r>
      <w:r>
        <w:rPr>
          <w:rStyle w:val="StringTok"/>
        </w:rPr>
        <w:t xml:space="preserve"> 'Front-Front'</w:t>
      </w:r>
      <w:r>
        <w:rPr>
          <w:rStyle w:val="NormalTok"/>
        </w:rPr>
        <w:t>,</w:t>
      </w:r>
      <w:r>
        <w:br/>
      </w:r>
      <w:r>
        <w:rPr>
          <w:rStyle w:val="NormalTok"/>
        </w:rPr>
        <w:t xml:space="preserve">                               man_coll </w:t>
      </w:r>
      <w:r>
        <w:rPr>
          <w:rStyle w:val="OperatorTok"/>
        </w:rPr>
        <w:t>==</w:t>
      </w:r>
      <w:r>
        <w:rPr>
          <w:rStyle w:val="StringTok"/>
        </w:rPr>
        <w:t xml:space="preserve"> "3"</w:t>
      </w:r>
      <w:r>
        <w:rPr>
          <w:rStyle w:val="NormalTok"/>
        </w:rPr>
        <w:t xml:space="preserve"> </w:t>
      </w:r>
      <w:r>
        <w:rPr>
          <w:rStyle w:val="OperatorTok"/>
        </w:rPr>
        <w:t>~</w:t>
      </w:r>
      <w:r>
        <w:rPr>
          <w:rStyle w:val="StringTok"/>
        </w:rPr>
        <w:t xml:space="preserve"> 'Not shown on Table (Known type 1)'</w:t>
      </w:r>
      <w:r>
        <w:rPr>
          <w:rStyle w:val="NormalTok"/>
        </w:rPr>
        <w:t>,</w:t>
      </w:r>
      <w:r>
        <w:br/>
      </w:r>
      <w:r>
        <w:rPr>
          <w:rStyle w:val="NormalTok"/>
        </w:rPr>
        <w:t xml:space="preserve">                               man_coll </w:t>
      </w:r>
      <w:r>
        <w:rPr>
          <w:rStyle w:val="OperatorTok"/>
        </w:rPr>
        <w:t>==</w:t>
      </w:r>
      <w:r>
        <w:rPr>
          <w:rStyle w:val="StringTok"/>
        </w:rPr>
        <w:t xml:space="preserve"> "4"</w:t>
      </w:r>
      <w:r>
        <w:rPr>
          <w:rStyle w:val="NormalTok"/>
        </w:rPr>
        <w:t xml:space="preserve"> </w:t>
      </w:r>
      <w:r>
        <w:rPr>
          <w:rStyle w:val="OperatorTok"/>
        </w:rPr>
        <w:t>~</w:t>
      </w:r>
      <w:r>
        <w:rPr>
          <w:rStyle w:val="StringTok"/>
        </w:rPr>
        <w:t xml:space="preserve"> 'Not shown on Table (Known typ</w:t>
      </w:r>
      <w:r>
        <w:rPr>
          <w:rStyle w:val="StringTok"/>
        </w:rPr>
        <w:t>e 2)'</w:t>
      </w:r>
      <w:r>
        <w:rPr>
          <w:rStyle w:val="NormalTok"/>
        </w:rPr>
        <w:t>,</w:t>
      </w:r>
      <w:r>
        <w:br/>
      </w:r>
      <w:r>
        <w:rPr>
          <w:rStyle w:val="NormalTok"/>
        </w:rPr>
        <w:t xml:space="preserve">                               man_coll </w:t>
      </w:r>
      <w:r>
        <w:rPr>
          <w:rStyle w:val="OperatorTok"/>
        </w:rPr>
        <w:t>==</w:t>
      </w:r>
      <w:r>
        <w:rPr>
          <w:rStyle w:val="StringTok"/>
        </w:rPr>
        <w:t xml:space="preserve"> "6"</w:t>
      </w:r>
      <w:r>
        <w:rPr>
          <w:rStyle w:val="NormalTok"/>
        </w:rPr>
        <w:t xml:space="preserve"> </w:t>
      </w:r>
      <w:r>
        <w:rPr>
          <w:rStyle w:val="OperatorTok"/>
        </w:rPr>
        <w:t>~</w:t>
      </w:r>
      <w:r>
        <w:rPr>
          <w:rStyle w:val="StringTok"/>
        </w:rPr>
        <w:t xml:space="preserve"> 'Angle'</w:t>
      </w:r>
      <w:r>
        <w:rPr>
          <w:rStyle w:val="NormalTok"/>
        </w:rPr>
        <w:t>,</w:t>
      </w:r>
      <w:r>
        <w:br/>
      </w:r>
      <w:r>
        <w:rPr>
          <w:rStyle w:val="NormalTok"/>
        </w:rPr>
        <w:t xml:space="preserve">                               man_coll </w:t>
      </w:r>
      <w:r>
        <w:rPr>
          <w:rStyle w:val="OperatorTok"/>
        </w:rPr>
        <w:t>==</w:t>
      </w:r>
      <w:r>
        <w:rPr>
          <w:rStyle w:val="StringTok"/>
        </w:rPr>
        <w:t xml:space="preserve"> "7"</w:t>
      </w:r>
      <w:r>
        <w:rPr>
          <w:rStyle w:val="NormalTok"/>
        </w:rPr>
        <w:t xml:space="preserve"> </w:t>
      </w:r>
      <w:r>
        <w:rPr>
          <w:rStyle w:val="OperatorTok"/>
        </w:rPr>
        <w:t>~</w:t>
      </w:r>
      <w:r>
        <w:rPr>
          <w:rStyle w:val="StringTok"/>
        </w:rPr>
        <w:t xml:space="preserve"> 'Sideswipe (same direc)'</w:t>
      </w:r>
      <w:r>
        <w:rPr>
          <w:rStyle w:val="NormalTok"/>
        </w:rPr>
        <w:t>,</w:t>
      </w:r>
      <w:r>
        <w:br/>
      </w:r>
      <w:r>
        <w:rPr>
          <w:rStyle w:val="NormalTok"/>
        </w:rPr>
        <w:t xml:space="preserve">                               man_coll </w:t>
      </w:r>
      <w:r>
        <w:rPr>
          <w:rStyle w:val="OperatorTok"/>
        </w:rPr>
        <w:t>==</w:t>
      </w:r>
      <w:r>
        <w:rPr>
          <w:rStyle w:val="StringTok"/>
        </w:rPr>
        <w:t xml:space="preserve"> "8"</w:t>
      </w:r>
      <w:r>
        <w:rPr>
          <w:rStyle w:val="NormalTok"/>
        </w:rPr>
        <w:t xml:space="preserve"> </w:t>
      </w:r>
      <w:r>
        <w:rPr>
          <w:rStyle w:val="OperatorTok"/>
        </w:rPr>
        <w:t>~</w:t>
      </w:r>
      <w:r>
        <w:rPr>
          <w:rStyle w:val="StringTok"/>
        </w:rPr>
        <w:t xml:space="preserve"> 'Sideswipe (oppo)'</w:t>
      </w:r>
      <w:r>
        <w:rPr>
          <w:rStyle w:val="NormalTok"/>
        </w:rPr>
        <w:t>,</w:t>
      </w:r>
      <w:r>
        <w:br/>
      </w:r>
      <w:r>
        <w:rPr>
          <w:rStyle w:val="NormalTok"/>
        </w:rPr>
        <w:t xml:space="preserve">                               man_coll </w:t>
      </w:r>
      <w:r>
        <w:rPr>
          <w:rStyle w:val="OperatorTok"/>
        </w:rPr>
        <w:t>==</w:t>
      </w:r>
      <w:r>
        <w:rPr>
          <w:rStyle w:val="StringTok"/>
        </w:rPr>
        <w:t xml:space="preserve"> "9"</w:t>
      </w:r>
      <w:r>
        <w:rPr>
          <w:rStyle w:val="NormalTok"/>
        </w:rPr>
        <w:t xml:space="preserve"> </w:t>
      </w:r>
      <w:r>
        <w:rPr>
          <w:rStyle w:val="OperatorTok"/>
        </w:rPr>
        <w:t>~</w:t>
      </w:r>
      <w:r>
        <w:rPr>
          <w:rStyle w:val="StringTok"/>
        </w:rPr>
        <w:t xml:space="preserve"> 'Rear-Side'</w:t>
      </w:r>
      <w:r>
        <w:rPr>
          <w:rStyle w:val="NormalTok"/>
        </w:rPr>
        <w:t>,</w:t>
      </w:r>
      <w:r>
        <w:br/>
      </w:r>
      <w:r>
        <w:rPr>
          <w:rStyle w:val="NormalTok"/>
        </w:rPr>
        <w:lastRenderedPageBreak/>
        <w:t xml:space="preserve">                               man_coll </w:t>
      </w:r>
      <w:r>
        <w:rPr>
          <w:rStyle w:val="OperatorTok"/>
        </w:rPr>
        <w:t>==</w:t>
      </w:r>
      <w:r>
        <w:rPr>
          <w:rStyle w:val="StringTok"/>
        </w:rPr>
        <w:t xml:space="preserve"> "10"</w:t>
      </w:r>
      <w:r>
        <w:rPr>
          <w:rStyle w:val="NormalTok"/>
        </w:rPr>
        <w:t xml:space="preserve"> </w:t>
      </w:r>
      <w:r>
        <w:rPr>
          <w:rStyle w:val="OperatorTok"/>
        </w:rPr>
        <w:t>~</w:t>
      </w:r>
      <w:r>
        <w:rPr>
          <w:rStyle w:val="StringTok"/>
        </w:rPr>
        <w:t xml:space="preserve"> 'Rear-Rear'</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(Collision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KeywordTok"/>
        </w:rPr>
        <w:t>ggplot</w:t>
      </w:r>
      <w:r>
        <w:rPr>
          <w:rStyle w:val="NormalTok"/>
        </w:rPr>
        <w:t xml:space="preserve">(dat_col, </w:t>
      </w:r>
      <w:r>
        <w:rPr>
          <w:rStyle w:val="KeywordTok"/>
        </w:rPr>
        <w:t>aes</w:t>
      </w:r>
      <w:r>
        <w:rPr>
          <w:rStyle w:val="NormalTok"/>
        </w:rPr>
        <w:t>(</w:t>
      </w:r>
      <w:r>
        <w:rPr>
          <w:rStyle w:val="NormalTok"/>
        </w:rPr>
        <w:t xml:space="preserve">year, percent, </w:t>
      </w:r>
      <w:r>
        <w:rPr>
          <w:rStyle w:val="DataTypeTok"/>
        </w:rPr>
        <w:t>col =</w:t>
      </w:r>
      <w:r>
        <w:rPr>
          <w:rStyle w:val="NormalTok"/>
        </w:rPr>
        <w:t xml:space="preserve"> Collision))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Collision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1BD96180" w14:textId="77777777" w:rsidR="00E16B7E" w:rsidRDefault="002C510A">
      <w:pPr>
        <w:pStyle w:val="FirstParagraph"/>
      </w:pPr>
      <w:r>
        <w:rPr>
          <w:noProof/>
        </w:rPr>
        <w:drawing>
          <wp:inline distT="0" distB="0" distL="0" distR="0" wp14:anchorId="2B345FEE" wp14:editId="135108CD">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collision-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7D7E3C92" w14:textId="77777777" w:rsidR="00E16B7E" w:rsidRDefault="002C510A">
      <w:pPr>
        <w:pStyle w:val="SourceCode"/>
      </w:pPr>
      <w:r>
        <w:rPr>
          <w:rStyle w:val="CommentTok"/>
        </w:rPr>
        <w:t># keep the Region variable</w:t>
      </w:r>
      <w:r>
        <w:br/>
      </w:r>
      <w:r>
        <w:rPr>
          <w:rStyle w:val="NormalTok"/>
        </w:rPr>
        <w:t>dat_col_reg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man_coll,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Collision =</w:t>
      </w:r>
      <w:r>
        <w:rPr>
          <w:rStyle w:val="NormalTok"/>
        </w:rPr>
        <w:t xml:space="preserve"> </w:t>
      </w:r>
      <w:r>
        <w:rPr>
          <w:rStyle w:val="KeywordTok"/>
        </w:rPr>
        <w:t>case_when</w:t>
      </w:r>
      <w:r>
        <w:rPr>
          <w:rStyle w:val="NormalTok"/>
        </w:rPr>
        <w:t xml:space="preserve">(man_coll </w:t>
      </w:r>
      <w:r>
        <w:rPr>
          <w:rStyle w:val="OperatorTok"/>
        </w:rPr>
        <w:t>==</w:t>
      </w:r>
      <w:r>
        <w:rPr>
          <w:rStyle w:val="StringTok"/>
        </w:rPr>
        <w:t xml:space="preserve"> "0"</w:t>
      </w:r>
      <w:r>
        <w:rPr>
          <w:rStyle w:val="NormalTok"/>
        </w:rPr>
        <w:t xml:space="preserve"> </w:t>
      </w:r>
      <w:r>
        <w:rPr>
          <w:rStyle w:val="OperatorTok"/>
        </w:rPr>
        <w:t>~</w:t>
      </w:r>
      <w:r>
        <w:rPr>
          <w:rStyle w:val="StringTok"/>
        </w:rPr>
        <w:t xml:space="preserve"> 'Not with motor'</w:t>
      </w:r>
      <w:r>
        <w:rPr>
          <w:rStyle w:val="NormalTok"/>
        </w:rPr>
        <w:t>,</w:t>
      </w:r>
      <w:r>
        <w:br/>
      </w:r>
      <w:r>
        <w:rPr>
          <w:rStyle w:val="NormalTok"/>
        </w:rPr>
        <w:t xml:space="preserve">                               man_coll </w:t>
      </w:r>
      <w:r>
        <w:rPr>
          <w:rStyle w:val="OperatorTok"/>
        </w:rPr>
        <w:t>==</w:t>
      </w:r>
      <w:r>
        <w:rPr>
          <w:rStyle w:val="StringTok"/>
        </w:rPr>
        <w:t xml:space="preserve"> "1"</w:t>
      </w:r>
      <w:r>
        <w:rPr>
          <w:rStyle w:val="NormalTok"/>
        </w:rPr>
        <w:t xml:space="preserve"> </w:t>
      </w:r>
      <w:r>
        <w:rPr>
          <w:rStyle w:val="OperatorTok"/>
        </w:rPr>
        <w:t>~</w:t>
      </w:r>
      <w:r>
        <w:rPr>
          <w:rStyle w:val="StringTok"/>
        </w:rPr>
        <w:t xml:space="preserve"> 'Front-Rear'</w:t>
      </w:r>
      <w:r>
        <w:rPr>
          <w:rStyle w:val="NormalTok"/>
        </w:rPr>
        <w:t>,</w:t>
      </w:r>
      <w:r>
        <w:br/>
      </w:r>
      <w:r>
        <w:rPr>
          <w:rStyle w:val="NormalTok"/>
        </w:rPr>
        <w:t xml:space="preserve">                               man_coll </w:t>
      </w:r>
      <w:r>
        <w:rPr>
          <w:rStyle w:val="OperatorTok"/>
        </w:rPr>
        <w:t>==</w:t>
      </w:r>
      <w:r>
        <w:rPr>
          <w:rStyle w:val="StringTok"/>
        </w:rPr>
        <w:t xml:space="preserve"> "2"</w:t>
      </w:r>
      <w:r>
        <w:rPr>
          <w:rStyle w:val="NormalTok"/>
        </w:rPr>
        <w:t xml:space="preserve"> </w:t>
      </w:r>
      <w:r>
        <w:rPr>
          <w:rStyle w:val="OperatorTok"/>
        </w:rPr>
        <w:t>~</w:t>
      </w:r>
      <w:r>
        <w:rPr>
          <w:rStyle w:val="StringTok"/>
        </w:rPr>
        <w:t xml:space="preserve"> 'Front-Front'</w:t>
      </w:r>
      <w:r>
        <w:rPr>
          <w:rStyle w:val="NormalTok"/>
        </w:rPr>
        <w:t>,</w:t>
      </w:r>
      <w:r>
        <w:br/>
      </w:r>
      <w:r>
        <w:rPr>
          <w:rStyle w:val="NormalTok"/>
        </w:rPr>
        <w:t xml:space="preserve">                               man_coll </w:t>
      </w:r>
      <w:r>
        <w:rPr>
          <w:rStyle w:val="OperatorTok"/>
        </w:rPr>
        <w:t>==</w:t>
      </w:r>
      <w:r>
        <w:rPr>
          <w:rStyle w:val="StringTok"/>
        </w:rPr>
        <w:t xml:space="preserve"> "3"</w:t>
      </w:r>
      <w:r>
        <w:rPr>
          <w:rStyle w:val="NormalTok"/>
        </w:rPr>
        <w:t xml:space="preserve"> </w:t>
      </w:r>
      <w:r>
        <w:rPr>
          <w:rStyle w:val="OperatorTok"/>
        </w:rPr>
        <w:t>~</w:t>
      </w:r>
      <w:r>
        <w:rPr>
          <w:rStyle w:val="StringTok"/>
        </w:rPr>
        <w:t xml:space="preserve"> '</w:t>
      </w:r>
      <w:r>
        <w:rPr>
          <w:rStyle w:val="StringTok"/>
        </w:rPr>
        <w:t>Not shown on Table (Known type 1)'</w:t>
      </w:r>
      <w:r>
        <w:rPr>
          <w:rStyle w:val="NormalTok"/>
        </w:rPr>
        <w:t>,</w:t>
      </w:r>
      <w:r>
        <w:br/>
      </w:r>
      <w:r>
        <w:rPr>
          <w:rStyle w:val="NormalTok"/>
        </w:rPr>
        <w:t xml:space="preserve">                               man_coll </w:t>
      </w:r>
      <w:r>
        <w:rPr>
          <w:rStyle w:val="OperatorTok"/>
        </w:rPr>
        <w:t>==</w:t>
      </w:r>
      <w:r>
        <w:rPr>
          <w:rStyle w:val="StringTok"/>
        </w:rPr>
        <w:t xml:space="preserve"> "4"</w:t>
      </w:r>
      <w:r>
        <w:rPr>
          <w:rStyle w:val="NormalTok"/>
        </w:rPr>
        <w:t xml:space="preserve"> </w:t>
      </w:r>
      <w:r>
        <w:rPr>
          <w:rStyle w:val="OperatorTok"/>
        </w:rPr>
        <w:t>~</w:t>
      </w:r>
      <w:r>
        <w:rPr>
          <w:rStyle w:val="StringTok"/>
        </w:rPr>
        <w:t xml:space="preserve"> 'Not shown on Table (Known type 2)'</w:t>
      </w:r>
      <w:r>
        <w:rPr>
          <w:rStyle w:val="NormalTok"/>
        </w:rPr>
        <w:t>,</w:t>
      </w:r>
      <w:r>
        <w:br/>
      </w:r>
      <w:r>
        <w:rPr>
          <w:rStyle w:val="NormalTok"/>
        </w:rPr>
        <w:t xml:space="preserve">                               man_coll </w:t>
      </w:r>
      <w:r>
        <w:rPr>
          <w:rStyle w:val="OperatorTok"/>
        </w:rPr>
        <w:t>==</w:t>
      </w:r>
      <w:r>
        <w:rPr>
          <w:rStyle w:val="StringTok"/>
        </w:rPr>
        <w:t xml:space="preserve"> "6"</w:t>
      </w:r>
      <w:r>
        <w:rPr>
          <w:rStyle w:val="NormalTok"/>
        </w:rPr>
        <w:t xml:space="preserve"> </w:t>
      </w:r>
      <w:r>
        <w:rPr>
          <w:rStyle w:val="OperatorTok"/>
        </w:rPr>
        <w:t>~</w:t>
      </w:r>
      <w:r>
        <w:rPr>
          <w:rStyle w:val="StringTok"/>
        </w:rPr>
        <w:t xml:space="preserve"> 'Angle'</w:t>
      </w:r>
      <w:r>
        <w:rPr>
          <w:rStyle w:val="NormalTok"/>
        </w:rPr>
        <w:t>,</w:t>
      </w:r>
      <w:r>
        <w:br/>
      </w:r>
      <w:r>
        <w:rPr>
          <w:rStyle w:val="NormalTok"/>
        </w:rPr>
        <w:t xml:space="preserve">                               man_coll </w:t>
      </w:r>
      <w:r>
        <w:rPr>
          <w:rStyle w:val="OperatorTok"/>
        </w:rPr>
        <w:t>==</w:t>
      </w:r>
      <w:r>
        <w:rPr>
          <w:rStyle w:val="StringTok"/>
        </w:rPr>
        <w:t xml:space="preserve"> "7"</w:t>
      </w:r>
      <w:r>
        <w:rPr>
          <w:rStyle w:val="NormalTok"/>
        </w:rPr>
        <w:t xml:space="preserve"> </w:t>
      </w:r>
      <w:r>
        <w:rPr>
          <w:rStyle w:val="OperatorTok"/>
        </w:rPr>
        <w:t>~</w:t>
      </w:r>
      <w:r>
        <w:rPr>
          <w:rStyle w:val="StringTok"/>
        </w:rPr>
        <w:t xml:space="preserve"> 'Sideswipe (same direc)'</w:t>
      </w:r>
      <w:r>
        <w:rPr>
          <w:rStyle w:val="NormalTok"/>
        </w:rPr>
        <w:t>,</w:t>
      </w:r>
      <w:r>
        <w:br/>
      </w:r>
      <w:r>
        <w:rPr>
          <w:rStyle w:val="NormalTok"/>
        </w:rPr>
        <w:lastRenderedPageBreak/>
        <w:t xml:space="preserve"> </w:t>
      </w:r>
      <w:r>
        <w:rPr>
          <w:rStyle w:val="NormalTok"/>
        </w:rPr>
        <w:t xml:space="preserve">                              man_coll </w:t>
      </w:r>
      <w:r>
        <w:rPr>
          <w:rStyle w:val="OperatorTok"/>
        </w:rPr>
        <w:t>==</w:t>
      </w:r>
      <w:r>
        <w:rPr>
          <w:rStyle w:val="StringTok"/>
        </w:rPr>
        <w:t xml:space="preserve"> "8"</w:t>
      </w:r>
      <w:r>
        <w:rPr>
          <w:rStyle w:val="NormalTok"/>
        </w:rPr>
        <w:t xml:space="preserve"> </w:t>
      </w:r>
      <w:r>
        <w:rPr>
          <w:rStyle w:val="OperatorTok"/>
        </w:rPr>
        <w:t>~</w:t>
      </w:r>
      <w:r>
        <w:rPr>
          <w:rStyle w:val="StringTok"/>
        </w:rPr>
        <w:t xml:space="preserve"> 'Sideswipe (oppo)'</w:t>
      </w:r>
      <w:r>
        <w:rPr>
          <w:rStyle w:val="NormalTok"/>
        </w:rPr>
        <w:t>,</w:t>
      </w:r>
      <w:r>
        <w:br/>
      </w:r>
      <w:r>
        <w:rPr>
          <w:rStyle w:val="NormalTok"/>
        </w:rPr>
        <w:t xml:space="preserve">                               man_coll </w:t>
      </w:r>
      <w:r>
        <w:rPr>
          <w:rStyle w:val="OperatorTok"/>
        </w:rPr>
        <w:t>==</w:t>
      </w:r>
      <w:r>
        <w:rPr>
          <w:rStyle w:val="StringTok"/>
        </w:rPr>
        <w:t xml:space="preserve"> "9"</w:t>
      </w:r>
      <w:r>
        <w:rPr>
          <w:rStyle w:val="NormalTok"/>
        </w:rPr>
        <w:t xml:space="preserve"> </w:t>
      </w:r>
      <w:r>
        <w:rPr>
          <w:rStyle w:val="OperatorTok"/>
        </w:rPr>
        <w:t>~</w:t>
      </w:r>
      <w:r>
        <w:rPr>
          <w:rStyle w:val="StringTok"/>
        </w:rPr>
        <w:t xml:space="preserve"> 'Rear-Side'</w:t>
      </w:r>
      <w:r>
        <w:rPr>
          <w:rStyle w:val="NormalTok"/>
        </w:rPr>
        <w:t>,</w:t>
      </w:r>
      <w:r>
        <w:br/>
      </w:r>
      <w:r>
        <w:rPr>
          <w:rStyle w:val="NormalTok"/>
        </w:rPr>
        <w:t xml:space="preserve">                               man_coll </w:t>
      </w:r>
      <w:r>
        <w:rPr>
          <w:rStyle w:val="OperatorTok"/>
        </w:rPr>
        <w:t>==</w:t>
      </w:r>
      <w:r>
        <w:rPr>
          <w:rStyle w:val="StringTok"/>
        </w:rPr>
        <w:t xml:space="preserve"> "10"</w:t>
      </w:r>
      <w:r>
        <w:rPr>
          <w:rStyle w:val="NormalTok"/>
        </w:rPr>
        <w:t xml:space="preserve"> </w:t>
      </w:r>
      <w:r>
        <w:rPr>
          <w:rStyle w:val="OperatorTok"/>
        </w:rPr>
        <w:t>~</w:t>
      </w:r>
      <w:r>
        <w:rPr>
          <w:rStyle w:val="StringTok"/>
        </w:rPr>
        <w:t xml:space="preserve"> 'Rear-Rear'</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(Collision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KeywordTok"/>
        </w:rPr>
        <w:t>ggplot</w:t>
      </w:r>
      <w:r>
        <w:rPr>
          <w:rStyle w:val="NormalTok"/>
        </w:rPr>
        <w:t xml:space="preserve">(dat_col_reg, </w:t>
      </w:r>
      <w:r>
        <w:rPr>
          <w:rStyle w:val="KeywordTok"/>
        </w:rPr>
        <w:t>aes</w:t>
      </w:r>
      <w:r>
        <w:rPr>
          <w:rStyle w:val="NormalTok"/>
        </w:rPr>
        <w:t xml:space="preserve">(year, percent, </w:t>
      </w:r>
      <w:r>
        <w:rPr>
          <w:rStyle w:val="DataTypeTok"/>
        </w:rPr>
        <w:t>col =</w:t>
      </w:r>
      <w:r>
        <w:rPr>
          <w:rStyle w:val="NormalTok"/>
        </w:rPr>
        <w:t xml:space="preserve"> Collision))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facet_wrap</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w:t>
      </w:r>
      <w:r>
        <w:rPr>
          <w:rStyle w:val="StringTok"/>
        </w:rPr>
        <w: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Collision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6EE69B68" w14:textId="77777777" w:rsidR="00E16B7E" w:rsidRDefault="002C510A">
      <w:pPr>
        <w:pStyle w:val="FirstParagraph"/>
      </w:pPr>
      <w:r>
        <w:rPr>
          <w:noProof/>
        </w:rPr>
        <w:drawing>
          <wp:inline distT="0" distB="0" distL="0" distR="0" wp14:anchorId="26CB640F" wp14:editId="63CA6724">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collision-2.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r>
        <w:t xml:space="preserve"> The next variable that I considered in the study is the type of collision. The metadata for this variable is very incomplete as there is not explanation for type 3 and 4 which I think </w:t>
      </w:r>
      <w:del w:id="57" w:author="Gimond" w:date="2020-05-06T15:19:00Z">
        <w:r w:rsidDel="00D53D4F">
          <w:delText xml:space="preserve">shall </w:delText>
        </w:r>
      </w:del>
      <w:r>
        <w:t>represent</w:t>
      </w:r>
      <w:ins w:id="58" w:author="Gimond" w:date="2020-05-06T15:19:00Z">
        <w:r w:rsidR="00D53D4F">
          <w:t>s</w:t>
        </w:r>
      </w:ins>
      <w:r>
        <w:t xml:space="preserve"> the collision between t</w:t>
      </w:r>
      <w:r>
        <w:t xml:space="preserve">he front of one car and the side of the other and the collision between the front of one car and angle of anther. But without </w:t>
      </w:r>
      <w:del w:id="59" w:author="Gimond" w:date="2020-05-06T15:19:00Z">
        <w:r w:rsidDel="00D53D4F">
          <w:delText>further support</w:delText>
        </w:r>
      </w:del>
      <w:ins w:id="60" w:author="Gimond" w:date="2020-05-06T15:19:00Z">
        <w:r w:rsidR="00D53D4F">
          <w:t>additional information</w:t>
        </w:r>
      </w:ins>
      <w:r>
        <w:t>, we cannot dig deeper into these two categories.</w:t>
      </w:r>
    </w:p>
    <w:p w14:paraId="1FE4D40D" w14:textId="77777777" w:rsidR="00E16B7E" w:rsidRDefault="002C510A">
      <w:pPr>
        <w:pStyle w:val="BodyText"/>
      </w:pPr>
      <w:r>
        <w:t xml:space="preserve">From the first graph, it is obvious that a majority of accidents </w:t>
      </w:r>
      <w:r>
        <w:t xml:space="preserve">happen between a vehicle and a </w:t>
      </w:r>
      <w:commentRangeStart w:id="61"/>
      <w:r>
        <w:t xml:space="preserve">non-vehicle </w:t>
      </w:r>
      <w:commentRangeEnd w:id="61"/>
      <w:r w:rsidR="00D53D4F">
        <w:rPr>
          <w:rStyle w:val="CommentReference"/>
        </w:rPr>
        <w:commentReference w:id="61"/>
      </w:r>
      <w:r>
        <w:t>(</w:t>
      </w:r>
      <w:del w:id="62" w:author="Gimond" w:date="2020-05-06T15:22:00Z">
        <w:r w:rsidDel="00D53D4F">
          <w:delText xml:space="preserve">constantly </w:delText>
        </w:r>
      </w:del>
      <w:ins w:id="63" w:author="Gimond" w:date="2020-05-06T15:22:00Z">
        <w:r w:rsidR="00D53D4F">
          <w:t>consistently</w:t>
        </w:r>
        <w:r w:rsidR="00D53D4F">
          <w:t xml:space="preserve"> </w:t>
        </w:r>
      </w:ins>
      <w:r>
        <w:t xml:space="preserve">over 40%). </w:t>
      </w:r>
      <w:commentRangeStart w:id="64"/>
      <w:r>
        <w:t xml:space="preserve">As time increases, we see that there </w:t>
      </w:r>
      <w:r>
        <w:lastRenderedPageBreak/>
        <w:t xml:space="preserve">are more and more accidents that happens at angle of the road </w:t>
      </w:r>
      <w:commentRangeEnd w:id="64"/>
      <w:r w:rsidR="00D53D4F">
        <w:rPr>
          <w:rStyle w:val="CommentReference"/>
        </w:rPr>
        <w:commentReference w:id="64"/>
      </w:r>
      <w:r>
        <w:t>(probably as a result of more roads).</w:t>
      </w:r>
    </w:p>
    <w:p w14:paraId="28A7C686" w14:textId="77777777" w:rsidR="00E16B7E" w:rsidRDefault="002C510A">
      <w:pPr>
        <w:pStyle w:val="BodyText"/>
      </w:pPr>
      <w:r>
        <w:t xml:space="preserve">When we break down the collision by state, we </w:t>
      </w:r>
      <w:del w:id="65" w:author="Gimond" w:date="2020-05-06T15:27:00Z">
        <w:r w:rsidDel="00D53D4F">
          <w:delText>can pin</w:delText>
        </w:r>
        <w:r w:rsidDel="00D53D4F">
          <w:delText>point the shape of</w:delText>
        </w:r>
      </w:del>
      <w:ins w:id="66" w:author="Gimond" w:date="2020-05-06T15:27:00Z">
        <w:r w:rsidR="00D53D4F">
          <w:t>observe that the</w:t>
        </w:r>
      </w:ins>
      <w:r>
        <w:t xml:space="preserve"> accidents in</w:t>
      </w:r>
      <w:ins w:id="67" w:author="Gimond" w:date="2020-05-06T15:28:00Z">
        <w:r w:rsidR="00D53D4F">
          <w:t xml:space="preserve"> the</w:t>
        </w:r>
      </w:ins>
      <w:r>
        <w:t xml:space="preserve"> South </w:t>
      </w:r>
      <w:del w:id="68" w:author="Gimond" w:date="2020-05-06T15:28:00Z">
        <w:r w:rsidDel="00D53D4F">
          <w:delText>is very</w:delText>
        </w:r>
      </w:del>
      <w:ins w:id="69" w:author="Gimond" w:date="2020-05-06T15:28:00Z">
        <w:r w:rsidR="00D53D4F">
          <w:t>are nearly</w:t>
        </w:r>
      </w:ins>
      <w:r>
        <w:t xml:space="preserve"> identical to the overall accident</w:t>
      </w:r>
      <w:ins w:id="70" w:author="Gimond" w:date="2020-05-06T15:28:00Z">
        <w:r w:rsidR="00D53D4F">
          <w:t xml:space="preserve"> patterns</w:t>
        </w:r>
      </w:ins>
      <w:del w:id="71" w:author="Gimond" w:date="2020-05-06T15:28:00Z">
        <w:r w:rsidDel="00D53D4F">
          <w:delText>s</w:delText>
        </w:r>
      </w:del>
      <w:r>
        <w:t>. As we have talked about previously, a large proportion of the accidents happens in the South and this makes a lot of sense here. For the other three regions, though we see ac</w:t>
      </w:r>
      <w:r>
        <w:t xml:space="preserve">cidents with Non-motor also appears to be </w:t>
      </w:r>
      <w:del w:id="72" w:author="Gimond" w:date="2020-05-06T15:28:00Z">
        <w:r w:rsidDel="00D53D4F">
          <w:delText xml:space="preserve">them </w:delText>
        </w:r>
      </w:del>
      <w:ins w:id="73" w:author="Gimond" w:date="2020-05-06T15:28:00Z">
        <w:r w:rsidR="00D53D4F">
          <w:t>the</w:t>
        </w:r>
        <w:r w:rsidR="00D53D4F">
          <w:t xml:space="preserve"> </w:t>
        </w:r>
      </w:ins>
      <w:r>
        <w:t>most frequent type, it does not diverge that much from other types of collision</w:t>
      </w:r>
      <w:commentRangeStart w:id="74"/>
      <w:r>
        <w:t>.</w:t>
      </w:r>
      <w:commentRangeEnd w:id="74"/>
      <w:r w:rsidR="00D53D4F">
        <w:rPr>
          <w:rStyle w:val="CommentReference"/>
        </w:rPr>
        <w:commentReference w:id="74"/>
      </w:r>
    </w:p>
    <w:p w14:paraId="4777C750" w14:textId="77777777" w:rsidR="00E16B7E" w:rsidRDefault="002C510A">
      <w:pPr>
        <w:pStyle w:val="Heading4"/>
      </w:pPr>
      <w:bookmarkStart w:id="75" w:name="age"/>
      <w:r>
        <w:t>Age</w:t>
      </w:r>
      <w:bookmarkEnd w:id="75"/>
    </w:p>
    <w:p w14:paraId="59263096" w14:textId="77777777" w:rsidR="00E16B7E" w:rsidRDefault="002C510A">
      <w:pPr>
        <w:pStyle w:val="SourceCode"/>
      </w:pPr>
      <w:r>
        <w:rPr>
          <w:rStyle w:val="CommentTok"/>
        </w:rPr>
        <w:t>## AGE</w:t>
      </w:r>
      <w:r>
        <w:br/>
      </w:r>
      <w:r>
        <w:rPr>
          <w:rStyle w:val="NormalTok"/>
        </w:rPr>
        <w:t>dat_age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(age))</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(dat_</w:t>
      </w:r>
      <w:r>
        <w:rPr>
          <w:rStyle w:val="NormalTok"/>
        </w:rPr>
        <w:t xml:space="preserve">age,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age of accident drivers'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'Average age of accident drivers'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StringTok"/>
        </w:rPr>
        <w:t>"</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2922D33E" w14:textId="77777777" w:rsidR="00D53D4F" w:rsidRDefault="002C510A">
      <w:pPr>
        <w:pStyle w:val="FirstParagraph"/>
        <w:rPr>
          <w:ins w:id="76" w:author="Gimond" w:date="2020-05-06T15:29:00Z"/>
        </w:rPr>
      </w:pPr>
      <w:r>
        <w:rPr>
          <w:noProof/>
        </w:rPr>
        <w:drawing>
          <wp:inline distT="0" distB="0" distL="0" distR="0" wp14:anchorId="66E3CC28" wp14:editId="4C1C12F1">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Age%20variable-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p>
    <w:p w14:paraId="380EC8D1" w14:textId="77777777" w:rsidR="00E16B7E" w:rsidRDefault="002C510A">
      <w:pPr>
        <w:pStyle w:val="FirstParagraph"/>
      </w:pPr>
      <w:r>
        <w:lastRenderedPageBreak/>
        <w:t>We then shift</w:t>
      </w:r>
      <w:del w:id="77" w:author="Gimond" w:date="2020-05-06T15:29:00Z">
        <w:r w:rsidDel="00D53D4F">
          <w:delText>s</w:delText>
        </w:r>
      </w:del>
      <w:r>
        <w:t xml:space="preserve"> our focus to numerical variables. The first of which is </w:t>
      </w:r>
      <w:ins w:id="78" w:author="Gimond" w:date="2020-05-06T15:29:00Z">
        <w:r w:rsidR="00C51D91">
          <w:t xml:space="preserve">the </w:t>
        </w:r>
      </w:ins>
      <w:r>
        <w:t xml:space="preserve">average </w:t>
      </w:r>
      <w:del w:id="79" w:author="Gimond" w:date="2020-05-06T15:30:00Z">
        <w:r w:rsidDel="00C51D91">
          <w:delText>of</w:delText>
        </w:r>
        <w:r w:rsidDel="00C51D91">
          <w:delText xml:space="preserve"> accident drivers</w:delText>
        </w:r>
      </w:del>
      <w:ins w:id="80" w:author="Gimond" w:date="2020-05-06T15:30:00Z">
        <w:r w:rsidR="00C51D91">
          <w:t>number of people involved</w:t>
        </w:r>
      </w:ins>
      <w:r>
        <w:t xml:space="preserve">.By using a loess graph, we find that, interestingly, as time goes on, the average age of accident </w:t>
      </w:r>
      <w:del w:id="81" w:author="Gimond" w:date="2020-05-06T15:30:00Z">
        <w:r w:rsidDel="00C51D91">
          <w:delText xml:space="preserve">drivers </w:delText>
        </w:r>
      </w:del>
      <w:ins w:id="82" w:author="Gimond" w:date="2020-05-06T15:30:00Z">
        <w:r w:rsidR="00C51D91">
          <w:t>victims</w:t>
        </w:r>
        <w:r w:rsidR="00C51D91">
          <w:t xml:space="preserve"> </w:t>
        </w:r>
      </w:ins>
      <w:r>
        <w:t>also increase</w:t>
      </w:r>
      <w:ins w:id="83" w:author="Gimond" w:date="2020-05-06T15:30:00Z">
        <w:r w:rsidR="00C51D91">
          <w:t>s</w:t>
        </w:r>
      </w:ins>
      <w:r>
        <w:t>. With both increased about 16 years, we can suggest that there is a certain group of people that is very likely to get</w:t>
      </w:r>
      <w:r>
        <w:t xml:space="preserve"> involved in traffic accidents. This trend is also observed for the four regions respectively, with a slight divergence after year 2015</w:t>
      </w:r>
      <w:commentRangeStart w:id="84"/>
      <w:r>
        <w:t>.</w:t>
      </w:r>
      <w:commentRangeEnd w:id="84"/>
      <w:r w:rsidR="00C51D91">
        <w:rPr>
          <w:rStyle w:val="CommentReference"/>
        </w:rPr>
        <w:commentReference w:id="84"/>
      </w:r>
    </w:p>
    <w:p w14:paraId="2A3AC4DB" w14:textId="77777777" w:rsidR="00E16B7E" w:rsidRDefault="002C510A">
      <w:pPr>
        <w:pStyle w:val="Heading4"/>
      </w:pPr>
      <w:bookmarkStart w:id="85" w:name="number-of-person-involved-per-accident"/>
      <w:r>
        <w:t>Number of person involved per accident</w:t>
      </w:r>
      <w:bookmarkEnd w:id="85"/>
    </w:p>
    <w:p w14:paraId="2B9ED19D" w14:textId="77777777" w:rsidR="00E16B7E" w:rsidRDefault="002C510A">
      <w:pPr>
        <w:pStyle w:val="SourceCode"/>
      </w:pPr>
      <w:r>
        <w:rPr>
          <w:rStyle w:val="CommentTok"/>
        </w:rPr>
        <w:t># Number of person vs year</w:t>
      </w:r>
      <w:r>
        <w:br/>
      </w:r>
      <w:r>
        <w:rPr>
          <w:rStyle w:val="NormalTok"/>
        </w:rPr>
        <w:t>dat_per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(per_no))</w:t>
      </w:r>
      <w:r>
        <w:br/>
      </w:r>
      <w:r>
        <w:br/>
      </w:r>
      <w:r>
        <w:rPr>
          <w:rStyle w:val="KeywordTok"/>
        </w:rPr>
        <w:t>ggplot</w:t>
      </w:r>
      <w:r>
        <w:rPr>
          <w:rStyle w:val="NormalTok"/>
        </w:rPr>
        <w:t xml:space="preserve">(dat_per,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commentRangeStart w:id="86"/>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commentRangeEnd w:id="86"/>
      <w:r w:rsidR="004D7BD1">
        <w:rPr>
          <w:rStyle w:val="CommentReference"/>
        </w:rPr>
        <w:commentReference w:id="86"/>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number of people involved in accident'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'Average number of people inv</w:t>
      </w:r>
      <w:r>
        <w:rPr>
          <w:rStyle w:val="StringTok"/>
        </w:rPr>
        <w:t>olved'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06DC3587" w14:textId="77777777" w:rsidR="00E16B7E" w:rsidRDefault="002C510A">
      <w:pPr>
        <w:pStyle w:val="FirstParagraph"/>
      </w:pPr>
      <w:r>
        <w:rPr>
          <w:noProof/>
        </w:rPr>
        <w:drawing>
          <wp:inline distT="0" distB="0" distL="0" distR="0" wp14:anchorId="6C0F7D6B" wp14:editId="294B51DB">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Number%20of%20ppl%20invovled-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Contrary to the average age which shows a positive trend, we see a downturn of average number of people involved in accidents which is a</w:t>
      </w:r>
      <w:ins w:id="87" w:author="Gimond" w:date="2020-05-06T16:15:00Z">
        <w:r w:rsidR="004D7BD1">
          <w:t>n</w:t>
        </w:r>
      </w:ins>
      <w:r>
        <w:t xml:space="preserve"> exciting finding. However, when we look at the data </w:t>
      </w:r>
      <w:del w:id="88" w:author="Gimond" w:date="2020-05-06T16:15:00Z">
        <w:r w:rsidDel="004D7BD1">
          <w:delText xml:space="preserve">at </w:delText>
        </w:r>
      </w:del>
      <w:ins w:id="89" w:author="Gimond" w:date="2020-05-06T16:15:00Z">
        <w:r w:rsidR="004D7BD1">
          <w:t>for</w:t>
        </w:r>
        <w:r w:rsidR="004D7BD1">
          <w:t xml:space="preserve"> </w:t>
        </w:r>
      </w:ins>
      <w:r>
        <w:t xml:space="preserve">2016, three regions(West, South, NorthEast) </w:t>
      </w:r>
      <w:del w:id="90" w:author="Gimond" w:date="2020-05-06T16:15:00Z">
        <w:r w:rsidDel="004D7BD1">
          <w:delText>have very close resu</w:delText>
        </w:r>
        <w:r w:rsidDel="004D7BD1">
          <w:delText>lts around</w:delText>
        </w:r>
      </w:del>
      <w:ins w:id="91" w:author="Gimond" w:date="2020-05-06T16:15:00Z">
        <w:r w:rsidR="004D7BD1">
          <w:t>average around</w:t>
        </w:r>
      </w:ins>
      <w:r>
        <w:t xml:space="preserve"> 1.65 </w:t>
      </w:r>
      <w:ins w:id="92" w:author="Gimond" w:date="2020-05-06T16:15:00Z">
        <w:r w:rsidR="004D7BD1">
          <w:t xml:space="preserve">people </w:t>
        </w:r>
      </w:ins>
      <w:r>
        <w:t xml:space="preserve">compared </w:t>
      </w:r>
      <w:del w:id="93" w:author="Gimond" w:date="2020-05-06T16:15:00Z">
        <w:r w:rsidDel="004D7BD1">
          <w:delText xml:space="preserve">with </w:delText>
        </w:r>
      </w:del>
      <w:ins w:id="94" w:author="Gimond" w:date="2020-05-06T16:15:00Z">
        <w:r w:rsidR="004D7BD1">
          <w:t xml:space="preserve">to the </w:t>
        </w:r>
      </w:ins>
      <w:ins w:id="95" w:author="Gimond" w:date="2020-05-06T16:16:00Z">
        <w:r w:rsidR="004D7BD1">
          <w:t>Midwest that averages around 1.45 people per accident.</w:t>
        </w:r>
      </w:ins>
      <w:del w:id="96" w:author="Gimond" w:date="2020-05-06T16:16:00Z">
        <w:r w:rsidDel="004D7BD1">
          <w:delText>the data at MidWest</w:delText>
        </w:r>
      </w:del>
      <w:r>
        <w:t xml:space="preserve">. This is somewhat conterintuitive as we </w:t>
      </w:r>
      <w:r>
        <w:lastRenderedPageBreak/>
        <w:t xml:space="preserve">generally think that states in the North may have more people involved in a traffic accident </w:t>
      </w:r>
      <w:r>
        <w:t>due to more extreme weather. And the results here shown by the loess grap</w:t>
      </w:r>
      <w:r>
        <w:t xml:space="preserve">h is </w:t>
      </w:r>
      <w:r>
        <w:t>completely opposite.</w:t>
      </w:r>
    </w:p>
    <w:p w14:paraId="48FE2614" w14:textId="77777777" w:rsidR="00E16B7E" w:rsidRDefault="002C510A">
      <w:pPr>
        <w:pStyle w:val="Heading5"/>
      </w:pPr>
      <w:bookmarkStart w:id="97" w:name="severity"/>
      <w:r>
        <w:t>Severity</w:t>
      </w:r>
      <w:bookmarkEnd w:id="97"/>
    </w:p>
    <w:p w14:paraId="5907A348" w14:textId="77777777" w:rsidR="00E16B7E" w:rsidRDefault="002C510A">
      <w:pPr>
        <w:pStyle w:val="SourceCode"/>
      </w:pPr>
      <w:r>
        <w:rPr>
          <w:rStyle w:val="CommentTok"/>
        </w:rPr>
        <w:t># Number of person vs year</w:t>
      </w:r>
      <w:r>
        <w:br/>
      </w:r>
      <w:r>
        <w:rPr>
          <w:rStyle w:val="CommentTok"/>
        </w:rPr>
        <w:t># severity by region</w:t>
      </w:r>
      <w:r>
        <w:br/>
      </w:r>
      <w:r>
        <w:rPr>
          <w:rStyle w:val="NormalTok"/>
        </w:rPr>
        <w:t>dat_sev &lt;-</w:t>
      </w:r>
      <w:r>
        <w:rPr>
          <w:rStyle w:val="StringTok"/>
        </w:rPr>
        <w:t xml:space="preserve"> </w:t>
      </w:r>
      <w:r>
        <w:rPr>
          <w:rStyle w:val="NormalTok"/>
        </w:rPr>
        <w:t xml:space="preserve">dat_full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 xml:space="preserve">(inj_sev)) </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(dat_sev,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severity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'Severity of accidents'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150FEF14" w14:textId="77777777" w:rsidR="00E16B7E" w:rsidRDefault="002C510A">
      <w:pPr>
        <w:pStyle w:val="FirstParagraph"/>
      </w:pPr>
      <w:commentRangeStart w:id="98"/>
      <w:r>
        <w:rPr>
          <w:noProof/>
        </w:rPr>
        <w:drawing>
          <wp:inline distT="0" distB="0" distL="0" distR="0" wp14:anchorId="0CA41A9E" wp14:editId="0E9DD9C5">
            <wp:extent cx="5334000" cy="4445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everity%20of%20accidents-1.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commentRangeEnd w:id="98"/>
      <w:r w:rsidR="00684A5A">
        <w:rPr>
          <w:rStyle w:val="CommentReference"/>
        </w:rPr>
        <w:commentReference w:id="98"/>
      </w:r>
    </w:p>
    <w:p w14:paraId="1F5397A7" w14:textId="77777777" w:rsidR="00E16B7E" w:rsidRDefault="002C510A">
      <w:pPr>
        <w:pStyle w:val="SourceCode"/>
      </w:pPr>
      <w:r>
        <w:rPr>
          <w:rStyle w:val="CommentTok"/>
        </w:rPr>
        <w:lastRenderedPageBreak/>
        <w:t># digging deeper into state</w:t>
      </w:r>
      <w:r>
        <w:br/>
      </w:r>
      <w:r>
        <w:br/>
      </w:r>
      <w:r>
        <w:rPr>
          <w:rStyle w:val="NormalTok"/>
        </w:rPr>
        <w:t>state &lt;-</w:t>
      </w:r>
      <w:r>
        <w:rPr>
          <w:rStyle w:val="StringTok"/>
        </w:rPr>
        <w:t xml:space="preserve"> </w:t>
      </w:r>
      <w:r>
        <w:rPr>
          <w:rStyle w:val="KeywordTok"/>
        </w:rPr>
        <w:t>read.csv</w:t>
      </w:r>
      <w:r>
        <w:rPr>
          <w:rStyle w:val="NormalTok"/>
        </w:rPr>
        <w:t>(</w:t>
      </w:r>
      <w:r>
        <w:rPr>
          <w:rStyle w:val="StringTok"/>
        </w:rPr>
        <w:t>"../Data/state_code.csv"</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state =</w:t>
      </w:r>
      <w:r>
        <w:rPr>
          <w:rStyle w:val="NormalTok"/>
        </w:rPr>
        <w:t xml:space="preserve"> state_code)</w:t>
      </w:r>
      <w:r>
        <w:br/>
      </w:r>
      <w:r>
        <w:br/>
      </w:r>
      <w:r>
        <w:rPr>
          <w:rStyle w:val="CommentTok"/>
        </w:rPr>
        <w:t># Create the names for sta</w:t>
      </w:r>
      <w:r>
        <w:rPr>
          <w:rStyle w:val="CommentTok"/>
        </w:rPr>
        <w:t>tes</w:t>
      </w:r>
      <w:r>
        <w:br/>
      </w:r>
      <w:r>
        <w:rPr>
          <w:rStyle w:val="NormalTok"/>
        </w:rPr>
        <w:t>dat_state &lt;-</w:t>
      </w:r>
      <w:r>
        <w:rPr>
          <w:rStyle w:val="StringTok"/>
        </w:rPr>
        <w:t xml:space="preserve"> </w:t>
      </w:r>
      <w:r>
        <w:rPr>
          <w:rStyle w:val="KeywordTok"/>
        </w:rPr>
        <w:t>left_join</w:t>
      </w:r>
      <w:r>
        <w:rPr>
          <w:rStyle w:val="NormalTok"/>
        </w:rPr>
        <w:t xml:space="preserve">(dat, state, </w:t>
      </w:r>
      <w:r>
        <w:rPr>
          <w:rStyle w:val="DataTypeTok"/>
        </w:rPr>
        <w:t>by =</w:t>
      </w:r>
      <w:r>
        <w:rPr>
          <w:rStyle w:val="NormalTok"/>
        </w:rPr>
        <w:t xml:space="preserve"> </w:t>
      </w:r>
      <w:r>
        <w:rPr>
          <w:rStyle w:val="StringTok"/>
        </w:rPr>
        <w:t>'state'</w:t>
      </w:r>
      <w:r>
        <w:rPr>
          <w:rStyle w:val="NormalTok"/>
        </w:rPr>
        <w:t>)</w:t>
      </w:r>
      <w:r>
        <w:br/>
      </w:r>
      <w:r>
        <w:br/>
      </w:r>
      <w:r>
        <w:rPr>
          <w:rStyle w:val="NormalTok"/>
        </w:rPr>
        <w:t>dat_states &lt;-</w:t>
      </w:r>
      <w:r>
        <w:rPr>
          <w:rStyle w:val="StringTok"/>
        </w:rPr>
        <w:t xml:space="preserve"> </w:t>
      </w:r>
      <w:r>
        <w:rPr>
          <w:rStyle w:val="NormalTok"/>
        </w:rPr>
        <w:t xml:space="preserve">dat_state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(state_name)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avrg_sev =</w:t>
      </w:r>
      <w:r>
        <w:rPr>
          <w:rStyle w:val="NormalTok"/>
        </w:rPr>
        <w:t xml:space="preserve"> </w:t>
      </w:r>
      <w:r>
        <w:rPr>
          <w:rStyle w:val="KeywordTok"/>
        </w:rPr>
        <w:t>mean</w:t>
      </w:r>
      <w:r>
        <w:rPr>
          <w:rStyle w:val="NormalTok"/>
        </w:rPr>
        <w:t xml:space="preserve">(inj_sev)) </w:t>
      </w:r>
      <w:r>
        <w:rPr>
          <w:rStyle w:val="OperatorTok"/>
        </w:rPr>
        <w:t>%&gt;%</w:t>
      </w:r>
      <w:r>
        <w:rPr>
          <w:rStyle w:val="StringTok"/>
        </w:rPr>
        <w:t xml:space="preserve"> </w:t>
      </w:r>
      <w:r>
        <w:br/>
      </w:r>
      <w:r>
        <w:rPr>
          <w:rStyle w:val="StringTok"/>
        </w:rPr>
        <w:t xml:space="preserve">  </w:t>
      </w:r>
      <w:r>
        <w:rPr>
          <w:rStyle w:val="KeywordTok"/>
        </w:rPr>
        <w:t>ungroup</w:t>
      </w:r>
      <w:r>
        <w:rPr>
          <w:rStyle w:val="NormalTok"/>
        </w:rPr>
        <w:t>()</w:t>
      </w:r>
      <w:r>
        <w:br/>
      </w:r>
      <w:r>
        <w:br/>
      </w:r>
      <w:r>
        <w:rPr>
          <w:rStyle w:val="CommentTok"/>
        </w:rPr>
        <w:t># create plot</w:t>
      </w:r>
      <w:r>
        <w:br/>
      </w:r>
      <w:r>
        <w:rPr>
          <w:rStyle w:val="KeywordTok"/>
        </w:rPr>
        <w:t>ggplot</w:t>
      </w:r>
      <w:r>
        <w:rPr>
          <w:rStyle w:val="NormalTok"/>
        </w:rPr>
        <w:t xml:space="preserve">(dat_states, </w:t>
      </w:r>
      <w:r>
        <w:rPr>
          <w:rStyle w:val="KeywordTok"/>
        </w:rPr>
        <w:t>aes</w:t>
      </w:r>
      <w:r>
        <w:rPr>
          <w:rStyle w:val="NormalTok"/>
        </w:rPr>
        <w:t>(</w:t>
      </w:r>
      <w:r>
        <w:rPr>
          <w:rStyle w:val="KeywordTok"/>
        </w:rPr>
        <w:t>fct_reorder</w:t>
      </w:r>
      <w:r>
        <w:rPr>
          <w:rStyle w:val="NormalTok"/>
        </w:rPr>
        <w:t xml:space="preserve">(state_name, avrg_sev, </w:t>
      </w:r>
      <w:r>
        <w:rPr>
          <w:rStyle w:val="DataTypeTok"/>
        </w:rPr>
        <w:t>.fun =</w:t>
      </w:r>
      <w:r>
        <w:rPr>
          <w:rStyle w:val="NormalTok"/>
        </w:rPr>
        <w:t xml:space="preserve"> median), avrg_sev))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severity for each state"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w:t>
      </w:r>
      <w:r>
        <w:rPr>
          <w:rStyle w:val="StringTok"/>
        </w:rPr>
        <w:t>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p>
    <w:p w14:paraId="64ED9CC9" w14:textId="77777777" w:rsidR="004D7BD1" w:rsidRDefault="002C510A">
      <w:pPr>
        <w:pStyle w:val="FirstParagraph"/>
        <w:rPr>
          <w:ins w:id="99" w:author="Gimond" w:date="2020-05-06T16:19:00Z"/>
        </w:rPr>
      </w:pPr>
      <w:commentRangeStart w:id="100"/>
      <w:r>
        <w:rPr>
          <w:noProof/>
        </w:rPr>
        <w:lastRenderedPageBreak/>
        <w:drawing>
          <wp:inline distT="0" distB="0" distL="0" distR="0" wp14:anchorId="58B82126" wp14:editId="2ADC8CB1">
            <wp:extent cx="5334000" cy="4445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everity%20of%20accidents-2.png"/>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commentRangeEnd w:id="100"/>
      <w:r w:rsidR="00684A5A">
        <w:rPr>
          <w:rStyle w:val="CommentReference"/>
        </w:rPr>
        <w:commentReference w:id="100"/>
      </w:r>
      <w:r>
        <w:t xml:space="preserve"> </w:t>
      </w:r>
    </w:p>
    <w:p w14:paraId="0AA4B0ED" w14:textId="77777777" w:rsidR="004D7BD1" w:rsidRDefault="004D7BD1">
      <w:pPr>
        <w:pStyle w:val="FirstParagraph"/>
        <w:rPr>
          <w:ins w:id="101" w:author="Gimond" w:date="2020-05-06T16:19:00Z"/>
        </w:rPr>
      </w:pPr>
    </w:p>
    <w:p w14:paraId="6B2428C5" w14:textId="77777777" w:rsidR="00E16B7E" w:rsidRDefault="002C510A">
      <w:pPr>
        <w:pStyle w:val="FirstParagraph"/>
      </w:pPr>
      <w:r>
        <w:t xml:space="preserve">When it comes to severity, I treat the original categorical variable, which has 6 levels (after dropping unknowns), as a numeric variable. </w:t>
      </w:r>
      <w:commentRangeStart w:id="102"/>
      <w:r>
        <w:t>The reason that I think it still functions is because in the dataset, the severity of accident increases with the fig</w:t>
      </w:r>
      <w:r>
        <w:t>ure assigned to it</w:t>
      </w:r>
      <w:commentRangeEnd w:id="102"/>
      <w:r w:rsidR="004D7BD1">
        <w:rPr>
          <w:rStyle w:val="CommentReference"/>
        </w:rPr>
        <w:commentReference w:id="102"/>
      </w:r>
      <w:r>
        <w:t>.</w:t>
      </w:r>
    </w:p>
    <w:p w14:paraId="653D0201" w14:textId="4162B57D" w:rsidR="00E16B7E" w:rsidRDefault="002C510A">
      <w:pPr>
        <w:pStyle w:val="BodyText"/>
      </w:pPr>
      <w:r>
        <w:t xml:space="preserve">Thus, we can treat it as a quantitative variable without losing its original function. From our graph, we can observe a increase </w:t>
      </w:r>
      <w:del w:id="103" w:author="Gimond" w:date="2020-05-06T16:27:00Z">
        <w:r w:rsidDel="00913B9C">
          <w:delText xml:space="preserve">of </w:delText>
        </w:r>
      </w:del>
      <w:ins w:id="104" w:author="Gimond" w:date="2020-05-06T16:27:00Z">
        <w:r w:rsidR="00913B9C">
          <w:t>in</w:t>
        </w:r>
        <w:r w:rsidR="00913B9C">
          <w:t xml:space="preserve"> </w:t>
        </w:r>
      </w:ins>
      <w:r>
        <w:t xml:space="preserve">severity for all Regions except </w:t>
      </w:r>
      <w:commentRangeStart w:id="105"/>
      <w:r>
        <w:t xml:space="preserve">NorthEast which shows a ‘S’ shape. </w:t>
      </w:r>
      <w:commentRangeEnd w:id="105"/>
      <w:r w:rsidR="00913B9C">
        <w:rPr>
          <w:rStyle w:val="CommentReference"/>
        </w:rPr>
        <w:commentReference w:id="105"/>
      </w:r>
      <w:r>
        <w:t>But overall, the severity of NorthEas</w:t>
      </w:r>
      <w:r>
        <w:t>t accidents also increase.The only draw back of categorical data is that when doing a spread location plot, medians for all four locations equals four and thus not variance can be found.</w:t>
      </w:r>
    </w:p>
    <w:p w14:paraId="7082C4B1" w14:textId="77777777" w:rsidR="00E16B7E" w:rsidRDefault="002C510A">
      <w:pPr>
        <w:pStyle w:val="BodyText"/>
      </w:pPr>
      <w:r>
        <w:t>This is conflicting when we recall the previous result that number of</w:t>
      </w:r>
      <w:r>
        <w:t xml:space="preserve"> people involved in the accidents decrease. Thus, to study the relationship between severity and the other variables, I will study it using linear models.</w:t>
      </w:r>
    </w:p>
    <w:p w14:paraId="63C09C74" w14:textId="77777777" w:rsidR="00E16B7E" w:rsidRDefault="002C510A">
      <w:pPr>
        <w:pStyle w:val="BodyText"/>
      </w:pPr>
      <w:r>
        <w:t>I also breakdown the severity into the state level, we can see that the average severity, between sta</w:t>
      </w:r>
      <w:r>
        <w:t>tes does not differ a lot even when we compare Montana with Florida.</w:t>
      </w:r>
    </w:p>
    <w:p w14:paraId="6F3F0C8B" w14:textId="77777777" w:rsidR="00E16B7E" w:rsidRDefault="002C510A">
      <w:pPr>
        <w:pStyle w:val="Heading4"/>
      </w:pPr>
      <w:bookmarkStart w:id="106" w:name="model-1"/>
      <w:r>
        <w:t>Model 1</w:t>
      </w:r>
      <w:bookmarkEnd w:id="106"/>
    </w:p>
    <w:p w14:paraId="60D11ABE" w14:textId="77777777" w:rsidR="00E16B7E" w:rsidRDefault="002C510A">
      <w:pPr>
        <w:pStyle w:val="SourceCode"/>
      </w:pPr>
      <w:r>
        <w:rPr>
          <w:rStyle w:val="NormalTok"/>
        </w:rPr>
        <w:t>lm_sev_age &lt;-</w:t>
      </w:r>
      <w:r>
        <w:rPr>
          <w:rStyle w:val="StringTok"/>
        </w:rPr>
        <w:t xml:space="preserve"> </w:t>
      </w:r>
      <w:commentRangeStart w:id="107"/>
      <w:r>
        <w:rPr>
          <w:rStyle w:val="KeywordTok"/>
        </w:rPr>
        <w:t>lm</w:t>
      </w:r>
      <w:r>
        <w:rPr>
          <w:rStyle w:val="NormalTok"/>
        </w:rPr>
        <w:t xml:space="preserve">(inj_sev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Region, </w:t>
      </w:r>
      <w:r>
        <w:rPr>
          <w:rStyle w:val="DataTypeTok"/>
        </w:rPr>
        <w:t>dat =</w:t>
      </w:r>
      <w:r>
        <w:rPr>
          <w:rStyle w:val="NormalTok"/>
        </w:rPr>
        <w:t xml:space="preserve"> dat_full)</w:t>
      </w:r>
      <w:commentRangeEnd w:id="107"/>
      <w:r w:rsidR="00913B9C">
        <w:rPr>
          <w:rStyle w:val="CommentReference"/>
        </w:rPr>
        <w:commentReference w:id="107"/>
      </w:r>
      <w:r>
        <w:br/>
      </w:r>
      <w:r>
        <w:rPr>
          <w:rStyle w:val="KeywordTok"/>
        </w:rPr>
        <w:t>summary</w:t>
      </w:r>
      <w:r>
        <w:rPr>
          <w:rStyle w:val="NormalTok"/>
        </w:rPr>
        <w:t>(lm_sev_age)</w:t>
      </w:r>
    </w:p>
    <w:p w14:paraId="50FBDABE" w14:textId="77777777" w:rsidR="00E16B7E" w:rsidRDefault="002C510A">
      <w:pPr>
        <w:pStyle w:val="SourceCode"/>
      </w:pPr>
      <w:r>
        <w:rPr>
          <w:rStyle w:val="VerbatimChar"/>
        </w:rPr>
        <w:lastRenderedPageBreak/>
        <w:t xml:space="preserve">## </w:t>
      </w:r>
      <w:r>
        <w:br/>
      </w:r>
      <w:r>
        <w:rPr>
          <w:rStyle w:val="VerbatimChar"/>
        </w:rPr>
        <w:t>## Call:</w:t>
      </w:r>
      <w:r>
        <w:br/>
      </w:r>
      <w:r>
        <w:rPr>
          <w:rStyle w:val="VerbatimChar"/>
        </w:rPr>
        <w:t>## lm(formula = inj_sev ~ age * Region, data = dat_full)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-4.3313 -1.1193  0.7551  0.8333  2.9010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3.113e+00  3.185e-03 977.665  &lt; 2e-16 ***</w:t>
      </w:r>
      <w:r>
        <w:br/>
      </w:r>
      <w:r>
        <w:rPr>
          <w:rStyle w:val="VerbatimChar"/>
        </w:rPr>
        <w:t xml:space="preserve">## age         </w:t>
      </w:r>
      <w:r>
        <w:rPr>
          <w:rStyle w:val="VerbatimChar"/>
        </w:rPr>
        <w:t xml:space="preserve">         2.220e-03  6.073e-05  36.556  &lt; 2e-16 ***</w:t>
      </w:r>
      <w:r>
        <w:br/>
      </w:r>
      <w:r>
        <w:rPr>
          <w:rStyle w:val="VerbatimChar"/>
        </w:rPr>
        <w:t>## RegionNorthEast      5.889e-02  4.488e-03  13.120  &lt; 2e-16 ***</w:t>
      </w:r>
      <w:r>
        <w:br/>
      </w:r>
      <w:r>
        <w:rPr>
          <w:rStyle w:val="VerbatimChar"/>
        </w:rPr>
        <w:t xml:space="preserve">## RegionSouth          3.523e-04  3.574e-03   0.099 0.921482    </w:t>
      </w:r>
      <w:r>
        <w:br/>
      </w:r>
      <w:r>
        <w:rPr>
          <w:rStyle w:val="VerbatimChar"/>
        </w:rPr>
        <w:t>## RegionWest          -5.121e-02  4.102e-03 -12.484  &lt; 2e-16 ***</w:t>
      </w:r>
      <w:r>
        <w:br/>
      </w:r>
      <w:r>
        <w:rPr>
          <w:rStyle w:val="VerbatimChar"/>
        </w:rPr>
        <w:t>## age:</w:t>
      </w:r>
      <w:r>
        <w:rPr>
          <w:rStyle w:val="VerbatimChar"/>
        </w:rPr>
        <w:t>RegionNorthEast -6.066e-04  7.851e-05  -7.727  1.1e-14 ***</w:t>
      </w:r>
      <w:r>
        <w:br/>
      </w:r>
      <w:r>
        <w:rPr>
          <w:rStyle w:val="VerbatimChar"/>
        </w:rPr>
        <w:t>## age:RegionSouth     -8.358e-04  6.651e-05 -12.567  &lt; 2e-16 ***</w:t>
      </w:r>
      <w:r>
        <w:br/>
      </w:r>
      <w:r>
        <w:rPr>
          <w:rStyle w:val="VerbatimChar"/>
        </w:rPr>
        <w:t>## age:RegionWest      -2.839e-04  7.568e-05  -3.751 0.000176 ***</w:t>
      </w:r>
      <w:r>
        <w:br/>
      </w:r>
      <w:r>
        <w:rPr>
          <w:rStyle w:val="VerbatimChar"/>
        </w:rPr>
        <w:t>## ---</w:t>
      </w:r>
      <w:r>
        <w:br/>
      </w:r>
      <w:r>
        <w:rPr>
          <w:rStyle w:val="VerbatimChar"/>
        </w:rPr>
        <w:t>## Signif. codes:  0 '***' 0.001 '**' 0.01 '*' 0.05 '.'</w:t>
      </w:r>
      <w:r>
        <w:rPr>
          <w:rStyle w:val="VerbatimChar"/>
        </w:rPr>
        <w:t xml:space="preserve"> 0.1 ' ' 1</w:t>
      </w:r>
      <w:r>
        <w:br/>
      </w:r>
      <w:r>
        <w:rPr>
          <w:rStyle w:val="VerbatimChar"/>
        </w:rPr>
        <w:t xml:space="preserve">## </w:t>
      </w:r>
      <w:r>
        <w:br/>
      </w:r>
      <w:r>
        <w:rPr>
          <w:rStyle w:val="VerbatimChar"/>
        </w:rPr>
        <w:t>## Residual standard error: 1.059 on 1467627 degrees of freedom</w:t>
      </w:r>
      <w:r>
        <w:br/>
      </w:r>
      <w:r>
        <w:rPr>
          <w:rStyle w:val="VerbatimChar"/>
        </w:rPr>
        <w:t xml:space="preserve">## Multiple R-squared:  0.005501,   Adjusted R-squared:  0.005496 </w:t>
      </w:r>
      <w:r>
        <w:br/>
      </w:r>
      <w:r>
        <w:rPr>
          <w:rStyle w:val="VerbatimChar"/>
        </w:rPr>
        <w:t>## F-statistic:  1160 on 7 and 1467627 DF,  p-value: &lt; 2.2e-16</w:t>
      </w:r>
    </w:p>
    <w:p w14:paraId="69037E31" w14:textId="77777777" w:rsidR="00E16B7E" w:rsidRDefault="002C510A">
      <w:pPr>
        <w:pStyle w:val="FirstParagraph"/>
      </w:pPr>
      <w:r>
        <w:t>In terms of the first model, I find that all th</w:t>
      </w:r>
      <w:r>
        <w:t xml:space="preserve">e variables except South is significant. This fits my hypothesis that different areas have different impact on the accident and its variables which include severity. The South, just as we have been mentioning, accounts for nearly half of the sample of the </w:t>
      </w:r>
      <w:r>
        <w:t>overall dataset so we would expect it not to be significant.</w:t>
      </w:r>
    </w:p>
    <w:p w14:paraId="460D0F78" w14:textId="77777777" w:rsidR="00E16B7E" w:rsidRDefault="002C510A">
      <w:pPr>
        <w:pStyle w:val="BodyText"/>
      </w:pPr>
      <w:r>
        <w:t>Overall, we see that age has a positive retionship with severity, confirming our hypothesis.And control group, which is Midwest here, has lower severity than the other groups.</w:t>
      </w:r>
    </w:p>
    <w:p w14:paraId="7E17371F" w14:textId="77777777" w:rsidR="00E16B7E" w:rsidRDefault="002C510A">
      <w:pPr>
        <w:pStyle w:val="Heading4"/>
      </w:pPr>
      <w:bookmarkStart w:id="108" w:name="model-2"/>
      <w:r>
        <w:t>Model 2</w:t>
      </w:r>
      <w:bookmarkEnd w:id="108"/>
    </w:p>
    <w:p w14:paraId="5BAA99DE" w14:textId="77777777" w:rsidR="00E16B7E" w:rsidRDefault="002C510A">
      <w:pPr>
        <w:pStyle w:val="SourceCode"/>
      </w:pPr>
      <w:r>
        <w:rPr>
          <w:rStyle w:val="NormalTok"/>
        </w:rPr>
        <w:t>lm_all &lt;-</w:t>
      </w:r>
      <w:r>
        <w:rPr>
          <w:rStyle w:val="StringTok"/>
        </w:rPr>
        <w:t xml:space="preserve"> </w:t>
      </w:r>
      <w:r>
        <w:rPr>
          <w:rStyle w:val="KeywordTok"/>
        </w:rPr>
        <w:t>l</w:t>
      </w:r>
      <w:r>
        <w:rPr>
          <w:rStyle w:val="KeywordTok"/>
        </w:rPr>
        <w:t>m</w:t>
      </w:r>
      <w:r>
        <w:rPr>
          <w:rStyle w:val="NormalTok"/>
        </w:rPr>
        <w:t xml:space="preserve">(inj_sev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man_coll </w:t>
      </w:r>
      <w:r>
        <w:rPr>
          <w:rStyle w:val="OperatorTok"/>
        </w:rPr>
        <w:t>+</w:t>
      </w:r>
      <w:r>
        <w:rPr>
          <w:rStyle w:val="StringTok"/>
        </w:rPr>
        <w:t xml:space="preserve"> </w:t>
      </w:r>
      <w:r>
        <w:rPr>
          <w:rStyle w:val="NormalTok"/>
        </w:rPr>
        <w:t xml:space="preserve">per_no, </w:t>
      </w:r>
      <w:r>
        <w:rPr>
          <w:rStyle w:val="DataTypeTok"/>
        </w:rPr>
        <w:t>dat =</w:t>
      </w:r>
      <w:r>
        <w:rPr>
          <w:rStyle w:val="NormalTok"/>
        </w:rPr>
        <w:t xml:space="preserve"> dat_full)</w:t>
      </w:r>
      <w:r>
        <w:br/>
      </w:r>
      <w:r>
        <w:rPr>
          <w:rStyle w:val="KeywordTok"/>
        </w:rPr>
        <w:t>summary</w:t>
      </w:r>
      <w:r>
        <w:rPr>
          <w:rStyle w:val="NormalTok"/>
        </w:rPr>
        <w:t>(lm_all)</w:t>
      </w:r>
    </w:p>
    <w:p w14:paraId="3ADDD25C" w14:textId="77777777" w:rsidR="00E16B7E" w:rsidRDefault="002C510A">
      <w:pPr>
        <w:pStyle w:val="SourceCode"/>
      </w:pPr>
      <w:r>
        <w:rPr>
          <w:rStyle w:val="VerbatimChar"/>
        </w:rPr>
        <w:t xml:space="preserve">## </w:t>
      </w:r>
      <w:r>
        <w:br/>
      </w:r>
      <w:r>
        <w:rPr>
          <w:rStyle w:val="VerbatimChar"/>
        </w:rPr>
        <w:t>## Call:</w:t>
      </w:r>
      <w:r>
        <w:br/>
      </w:r>
      <w:r>
        <w:rPr>
          <w:rStyle w:val="VerbatimChar"/>
        </w:rPr>
        <w:t xml:space="preserve">## lm(formula = inj_sev ~ age * Region + sex + man_coll + per_no, </w:t>
      </w:r>
      <w:r>
        <w:br/>
      </w:r>
      <w:r>
        <w:rPr>
          <w:rStyle w:val="VerbatimChar"/>
        </w:rPr>
        <w:t>##     data = dat_full)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w:t>
      </w:r>
      <w:r>
        <w:rPr>
          <w:rStyle w:val="VerbatimChar"/>
        </w:rPr>
        <w:t xml:space="preserve">4263 -0.9568  0.6392  0.7590  7.7120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3.467e+00  3.789e-03  915.089  &lt; 2e-16 ***</w:t>
      </w:r>
      <w:r>
        <w:br/>
      </w:r>
      <w:r>
        <w:rPr>
          <w:rStyle w:val="VerbatimChar"/>
        </w:rPr>
        <w:t xml:space="preserve">## age                  2.213e-03  5.934e-05   37.288  &lt; 2e-16 </w:t>
      </w:r>
      <w:r>
        <w:rPr>
          <w:rStyle w:val="VerbatimChar"/>
        </w:rPr>
        <w:t>***</w:t>
      </w:r>
      <w:r>
        <w:br/>
      </w:r>
      <w:r>
        <w:rPr>
          <w:rStyle w:val="VerbatimChar"/>
        </w:rPr>
        <w:t>## RegionNorthEast      3.687e-02  4.381e-03    8.416  &lt; 2e-16 ***</w:t>
      </w:r>
      <w:r>
        <w:br/>
      </w:r>
      <w:r>
        <w:rPr>
          <w:rStyle w:val="VerbatimChar"/>
        </w:rPr>
        <w:t xml:space="preserve">## RegionSouth         -1.121e-03  3.488e-03   -0.322  0.74782    </w:t>
      </w:r>
      <w:r>
        <w:br/>
      </w:r>
      <w:r>
        <w:rPr>
          <w:rStyle w:val="VerbatimChar"/>
        </w:rPr>
        <w:t>## RegionWest          -4.158e-02  4.004e-03  -10.385  &lt; 2e-16 ***</w:t>
      </w:r>
      <w:r>
        <w:br/>
      </w:r>
      <w:r>
        <w:rPr>
          <w:rStyle w:val="VerbatimChar"/>
        </w:rPr>
        <w:t>## sex                 -1.028e-01  1.612e-03  -63.7</w:t>
      </w:r>
      <w:r>
        <w:rPr>
          <w:rStyle w:val="VerbatimChar"/>
        </w:rPr>
        <w:t>54  &lt; 2e-16 ***</w:t>
      </w:r>
      <w:r>
        <w:br/>
      </w:r>
      <w:r>
        <w:rPr>
          <w:rStyle w:val="VerbatimChar"/>
        </w:rPr>
        <w:t>## man_coll            -2.723e-02  2.029e-04 -134.189  &lt; 2e-16 ***</w:t>
      </w:r>
      <w:r>
        <w:br/>
      </w:r>
      <w:r>
        <w:rPr>
          <w:rStyle w:val="VerbatimChar"/>
        </w:rPr>
        <w:t>## per_no              -9.202e-02  4.254e-04 -216.309  &lt; 2e-16 ***</w:t>
      </w:r>
      <w:r>
        <w:br/>
      </w:r>
      <w:r>
        <w:rPr>
          <w:rStyle w:val="VerbatimChar"/>
        </w:rPr>
        <w:t xml:space="preserve">## age:RegionNorthEast -2.334e-04  7.664e-05   -3.046  0.00232 ** </w:t>
      </w:r>
      <w:r>
        <w:br/>
      </w:r>
      <w:r>
        <w:rPr>
          <w:rStyle w:val="VerbatimChar"/>
        </w:rPr>
        <w:t>## age:RegionSouth     -8.727e-04  6.49</w:t>
      </w:r>
      <w:r>
        <w:rPr>
          <w:rStyle w:val="VerbatimChar"/>
        </w:rPr>
        <w:t>2e-05  -13.443  &lt; 2e-16 ***</w:t>
      </w:r>
      <w:r>
        <w:br/>
      </w:r>
      <w:r>
        <w:rPr>
          <w:rStyle w:val="VerbatimChar"/>
        </w:rPr>
        <w:t xml:space="preserve">## age:RegionWest      -2.149e-04  7.385e-05   -2.910  0.00362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1.034 on 1467624 degrees of freedom</w:t>
      </w:r>
      <w:r>
        <w:br/>
      </w:r>
      <w:r>
        <w:rPr>
          <w:rStyle w:val="VerbatimChar"/>
        </w:rPr>
        <w:t xml:space="preserve">## Multiple R-squared:  0.05293,    Adjusted R-squared:  0.05293 </w:t>
      </w:r>
      <w:r>
        <w:br/>
      </w:r>
      <w:r>
        <w:rPr>
          <w:rStyle w:val="VerbatimChar"/>
        </w:rPr>
        <w:t>## F-statistic:  8203 on 10 and 1467624 DF,  p-value: &lt; 2.2e-16</w:t>
      </w:r>
    </w:p>
    <w:p w14:paraId="6ADBDECC" w14:textId="77777777" w:rsidR="00E16B7E" w:rsidRDefault="002C510A">
      <w:pPr>
        <w:pStyle w:val="FirstParagraph"/>
      </w:pPr>
      <w:r>
        <w:t xml:space="preserve">When we continue and include other variables into the model, </w:t>
      </w:r>
      <w:commentRangeStart w:id="109"/>
      <w:r>
        <w:t xml:space="preserve">the results is very satisfying as all variables turn significant </w:t>
      </w:r>
      <w:r>
        <w:t>(again except from South).</w:t>
      </w:r>
      <w:commentRangeEnd w:id="109"/>
      <w:r w:rsidR="00712496">
        <w:rPr>
          <w:rStyle w:val="CommentReference"/>
        </w:rPr>
        <w:commentReference w:id="109"/>
      </w:r>
      <w:r>
        <w:t xml:space="preserve"> Judging from the sign of the variables, we see that woman is less likely to involve in severe accidents, and the collisions with smaller index are more dangerous (e.g. accidents happen at crossroad is very likely to be severe acc</w:t>
      </w:r>
      <w:r>
        <w:t>ident). The number of person involved in accident is inversely related to severity, as we have discussed previously.</w:t>
      </w:r>
    </w:p>
    <w:p w14:paraId="0FFF2DFA" w14:textId="77777777" w:rsidR="00E16B7E" w:rsidRDefault="002C510A">
      <w:pPr>
        <w:pStyle w:val="Heading3"/>
      </w:pPr>
      <w:bookmarkStart w:id="111" w:name="discussion"/>
      <w:bookmarkStart w:id="112" w:name="_Toc39667642"/>
      <w:r>
        <w:t>Discussion</w:t>
      </w:r>
      <w:bookmarkEnd w:id="111"/>
      <w:bookmarkEnd w:id="112"/>
    </w:p>
    <w:p w14:paraId="4B9378A8" w14:textId="77777777" w:rsidR="00E16B7E" w:rsidRDefault="002C510A">
      <w:pPr>
        <w:pStyle w:val="FirstParagraph"/>
      </w:pPr>
      <w:r>
        <w:t>Overall, both the study on regional effect on traffic accident and the study on how other variables affect severity shows signif</w:t>
      </w:r>
      <w:r>
        <w:t>icant results. From the graphs, we find that the variables for accidents do vary from region to region. The South, compared with other groups, shows a strong impact on the overall data, especially when studying the type of collisions. Yet, when it comes to</w:t>
      </w:r>
      <w:r>
        <w:t xml:space="preserve"> age of drivers, average number of people involved, and severity, South group is not significantly differnt from other groups.</w:t>
      </w:r>
    </w:p>
    <w:p w14:paraId="73889EA5" w14:textId="77777777" w:rsidR="00E16B7E" w:rsidRDefault="002C510A">
      <w:pPr>
        <w:pStyle w:val="BodyText"/>
      </w:pPr>
      <w:r>
        <w:t xml:space="preserve">The findings do suggest that where the accident do affect the accident from both the graphs and from our models. This can be due </w:t>
      </w:r>
      <w:r>
        <w:t>to many factors including geographic factors, cultural reasons, etc. It is important to understand what factors leads to what outcome in order to prevent severe traffic accident, whether it is smarter regulation, stricter road tests or better road conditio</w:t>
      </w:r>
      <w:r>
        <w:t>n.</w:t>
      </w:r>
    </w:p>
    <w:p w14:paraId="5B3B0312" w14:textId="77777777" w:rsidR="00E16B7E" w:rsidRDefault="002C510A">
      <w:pPr>
        <w:pStyle w:val="BodyText"/>
      </w:pPr>
      <w:r>
        <w:t>On the other hand, we also tried to identify what factors can lead to more detrimental accidents. Results show that an aged male driver who is passing a crossroad with only himself in the car driving in the NorthEast will be the most likely to get invol</w:t>
      </w:r>
      <w:r>
        <w:t>ved in a severe vehicular accident than a light one. This makes sense from the outside perspective as if there is one more person sitting in the car, or if he is younger and can react faster, the damage can be reduced.</w:t>
      </w:r>
    </w:p>
    <w:p w14:paraId="01F1AF5F" w14:textId="77777777" w:rsidR="00E16B7E" w:rsidRDefault="002C510A">
      <w:pPr>
        <w:pStyle w:val="BodyText"/>
      </w:pPr>
      <w:r>
        <w:t>So this study provides insight of wha</w:t>
      </w:r>
      <w:r>
        <w:t xml:space="preserve">t affects severity of traffic accidents and how location can affect the accident. This is important for future decision making and accident </w:t>
      </w:r>
      <w:r>
        <w:lastRenderedPageBreak/>
        <w:t>prevention as we know under what circumstances the accidents may happen and how severe it can be. Still, this is jus</w:t>
      </w:r>
      <w:r>
        <w:t>t a very preliminary study and in order to diminish the accidents, more factors have to be included and the states need to learn from each other to find out what factors are contributing the road safety and what are not.</w:t>
      </w:r>
    </w:p>
    <w:p w14:paraId="2FE17D38" w14:textId="77777777" w:rsidR="00ED2FAF" w:rsidRDefault="00ED2FAF">
      <w:pPr>
        <w:pStyle w:val="BodyText"/>
      </w:pPr>
    </w:p>
    <w:p w14:paraId="788D9F8A" w14:textId="77777777" w:rsidR="00ED2FAF" w:rsidRDefault="00ED2FAF">
      <w:pPr>
        <w:pStyle w:val="BodyText"/>
        <w:rPr>
          <w:ins w:id="113" w:author="Gimond" w:date="2020-05-06T14:49:00Z"/>
        </w:rPr>
      </w:pPr>
      <w:commentRangeStart w:id="114"/>
      <w:ins w:id="115" w:author="Gimond" w:date="2020-05-06T14:49:00Z">
        <w:r>
          <w:t>REFERENCE:</w:t>
        </w:r>
        <w:commentRangeEnd w:id="114"/>
        <w:r>
          <w:rPr>
            <w:rStyle w:val="CommentReference"/>
          </w:rPr>
          <w:commentReference w:id="114"/>
        </w:r>
      </w:ins>
    </w:p>
    <w:p w14:paraId="6C2E6BF0" w14:textId="77777777" w:rsidR="00ED2FAF" w:rsidRDefault="00ED2FAF" w:rsidP="00ED2FAF">
      <w:pPr>
        <w:pStyle w:val="BodyText"/>
      </w:pPr>
      <w:ins w:id="116" w:author="Gimond" w:date="2020-05-06T14:51:00Z">
        <w:r>
          <w:t>R Core Team (2019). R: A language and environment for statistical</w:t>
        </w:r>
        <w:r>
          <w:t xml:space="preserve"> </w:t>
        </w:r>
        <w:r>
          <w:t>computing. R Foundation for Statistical Computing, Vienna, Austria.</w:t>
        </w:r>
      </w:ins>
      <w:ins w:id="117" w:author="Gimond" w:date="2020-05-06T14:52:00Z">
        <w:r>
          <w:t xml:space="preserve"> </w:t>
        </w:r>
      </w:ins>
      <w:ins w:id="118" w:author="Gimond" w:date="2020-05-06T14:51:00Z">
        <w:r>
          <w:t>URL https://www.R-project.org/.</w:t>
        </w:r>
      </w:ins>
    </w:p>
    <w:sectPr w:rsidR="00ED2FA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mond" w:date="2020-05-06T14:38:00Z" w:initials="MG">
    <w:p w14:paraId="0554B9C7" w14:textId="77777777" w:rsidR="00684A5A" w:rsidRDefault="00684A5A">
      <w:pPr>
        <w:pStyle w:val="CommentText"/>
      </w:pPr>
      <w:r>
        <w:rPr>
          <w:rStyle w:val="CommentReference"/>
        </w:rPr>
        <w:annotationRef/>
      </w:r>
      <w:r>
        <w:t>Not used in your script</w:t>
      </w:r>
    </w:p>
  </w:comment>
  <w:comment w:id="1" w:author="Gimond" w:date="2020-05-06T14:38:00Z" w:initials="MG">
    <w:p w14:paraId="1E67AE55" w14:textId="77777777" w:rsidR="00684A5A" w:rsidRDefault="00684A5A">
      <w:pPr>
        <w:pStyle w:val="CommentText"/>
      </w:pPr>
      <w:r>
        <w:rPr>
          <w:rStyle w:val="CommentReference"/>
        </w:rPr>
        <w:annotationRef/>
      </w:r>
      <w:r>
        <w:t>Not used in your script</w:t>
      </w:r>
    </w:p>
  </w:comment>
  <w:comment w:id="2" w:author="Gimond" w:date="2020-05-06T14:27:00Z" w:initials="MG">
    <w:p w14:paraId="0A97BEB6" w14:textId="77777777" w:rsidR="002D42FF" w:rsidRDefault="002D42FF">
      <w:pPr>
        <w:pStyle w:val="CommentText"/>
      </w:pPr>
      <w:r>
        <w:rPr>
          <w:rStyle w:val="CommentReference"/>
        </w:rPr>
        <w:annotationRef/>
      </w:r>
      <w:r>
        <w:t>Since these are not used, remove from code.</w:t>
      </w:r>
    </w:p>
  </w:comment>
  <w:comment w:id="3" w:author="Gimond" w:date="2020-05-06T14:37:00Z" w:initials="MG">
    <w:p w14:paraId="7A7BF8B2" w14:textId="77777777" w:rsidR="002D42FF" w:rsidRDefault="002D42FF">
      <w:pPr>
        <w:pStyle w:val="CommentText"/>
      </w:pPr>
      <w:r>
        <w:rPr>
          <w:rStyle w:val="CommentReference"/>
        </w:rPr>
        <w:annotationRef/>
      </w:r>
      <w:r>
        <w:t>This is also not used</w:t>
      </w:r>
      <w:r w:rsidR="00684A5A">
        <w:t>.</w:t>
      </w:r>
    </w:p>
  </w:comment>
  <w:comment w:id="4" w:author="Gimond" w:date="2020-05-06T14:38:00Z" w:initials="MG">
    <w:p w14:paraId="0100C7CB" w14:textId="77777777" w:rsidR="00684A5A" w:rsidRDefault="00684A5A">
      <w:pPr>
        <w:pStyle w:val="CommentText"/>
      </w:pPr>
      <w:r>
        <w:rPr>
          <w:rStyle w:val="CommentReference"/>
        </w:rPr>
        <w:annotationRef/>
      </w:r>
      <w:r>
        <w:t>Remove if not used</w:t>
      </w:r>
    </w:p>
  </w:comment>
  <w:comment w:id="14" w:author="Gimond" w:date="2020-05-06T14:56:00Z" w:initials="MG">
    <w:p w14:paraId="15FD656E" w14:textId="77777777" w:rsidR="00ED2FAF" w:rsidRDefault="00ED2FAF">
      <w:pPr>
        <w:pStyle w:val="CommentText"/>
      </w:pPr>
      <w:r>
        <w:rPr>
          <w:rStyle w:val="CommentReference"/>
        </w:rPr>
        <w:annotationRef/>
      </w:r>
      <w:r>
        <w:t xml:space="preserve">Significant at what p-value level? You need to specify what your chosen cutoff is. </w:t>
      </w:r>
    </w:p>
  </w:comment>
  <w:comment w:id="40" w:author="Gimond" w:date="2020-05-06T14:40:00Z" w:initials="MG">
    <w:p w14:paraId="3528E6A8" w14:textId="77777777" w:rsidR="00684A5A" w:rsidRDefault="00684A5A">
      <w:pPr>
        <w:pStyle w:val="CommentText"/>
      </w:pPr>
      <w:r>
        <w:rPr>
          <w:rStyle w:val="CommentReference"/>
        </w:rPr>
        <w:annotationRef/>
      </w:r>
      <w:r>
        <w:t>??</w:t>
      </w:r>
    </w:p>
    <w:p w14:paraId="7D259B20" w14:textId="77777777" w:rsidR="00684A5A" w:rsidRDefault="00684A5A">
      <w:pPr>
        <w:pStyle w:val="CommentText"/>
      </w:pPr>
    </w:p>
  </w:comment>
  <w:comment w:id="42" w:author="Gimond" w:date="2020-05-06T14:39:00Z" w:initials="MG">
    <w:p w14:paraId="26BD05E3" w14:textId="77777777" w:rsidR="00684A5A" w:rsidRDefault="00684A5A">
      <w:pPr>
        <w:pStyle w:val="CommentText"/>
      </w:pPr>
      <w:r>
        <w:rPr>
          <w:rStyle w:val="CommentReference"/>
        </w:rPr>
        <w:annotationRef/>
      </w:r>
      <w:r>
        <w:t xml:space="preserve">I would make this plot a bit smaller height-wise. </w:t>
      </w:r>
    </w:p>
  </w:comment>
  <w:comment w:id="49" w:author="Gimond" w:date="2020-05-06T14:40:00Z" w:initials="MG">
    <w:p w14:paraId="3C979CDF" w14:textId="77777777" w:rsidR="00684A5A" w:rsidRDefault="00684A5A">
      <w:pPr>
        <w:pStyle w:val="CommentText"/>
      </w:pPr>
      <w:r>
        <w:rPr>
          <w:rStyle w:val="CommentReference"/>
        </w:rPr>
        <w:annotationRef/>
      </w:r>
      <w:r>
        <w:t>Make these plots shorter. We’re not gaining any additional information by the extra vertical space used by these plots</w:t>
      </w:r>
    </w:p>
  </w:comment>
  <w:comment w:id="52" w:author="Gimond" w:date="2020-05-06T15:06:00Z" w:initials="MG">
    <w:p w14:paraId="1F69F4D3" w14:textId="77777777" w:rsidR="00104ABA" w:rsidRDefault="00104ABA">
      <w:pPr>
        <w:pStyle w:val="CommentText"/>
      </w:pPr>
      <w:r>
        <w:rPr>
          <w:rStyle w:val="CommentReference"/>
        </w:rPr>
        <w:annotationRef/>
      </w:r>
      <w:r>
        <w:t xml:space="preserve">What do you mean by constant fluctuation? Or do you mean </w:t>
      </w:r>
      <w:r w:rsidRPr="00104ABA">
        <w:rPr>
          <w:b/>
          <w:u w:val="single"/>
        </w:rPr>
        <w:t>consistent</w:t>
      </w:r>
      <w:r>
        <w:t xml:space="preserve"> fluctuation?</w:t>
      </w:r>
    </w:p>
  </w:comment>
  <w:comment w:id="53" w:author="Gimond" w:date="2020-05-06T15:06:00Z" w:initials="MG">
    <w:p w14:paraId="3EE20603" w14:textId="77777777" w:rsidR="00104ABA" w:rsidRDefault="00104ABA">
      <w:pPr>
        <w:pStyle w:val="CommentText"/>
      </w:pPr>
      <w:r>
        <w:rPr>
          <w:rStyle w:val="CommentReference"/>
        </w:rPr>
        <w:annotationRef/>
      </w:r>
      <w:r>
        <w:t>Since the data fluctuate, are these overall averages?</w:t>
      </w:r>
    </w:p>
  </w:comment>
  <w:comment w:id="54" w:author="Gimond" w:date="2020-05-06T15:08:00Z" w:initials="MG">
    <w:p w14:paraId="000D863F" w14:textId="77777777" w:rsidR="00104ABA" w:rsidRDefault="00104ABA">
      <w:pPr>
        <w:pStyle w:val="CommentText"/>
      </w:pPr>
      <w:r>
        <w:rPr>
          <w:rStyle w:val="CommentReference"/>
        </w:rPr>
        <w:annotationRef/>
      </w:r>
      <w:r>
        <w:t>This part of the sentence is not clear.</w:t>
      </w:r>
    </w:p>
  </w:comment>
  <w:comment w:id="55" w:author="Gimond" w:date="2020-05-06T15:09:00Z" w:initials="MG">
    <w:p w14:paraId="21E3DA9B" w14:textId="77777777" w:rsidR="00680A9D" w:rsidRDefault="00680A9D">
      <w:pPr>
        <w:pStyle w:val="CommentText"/>
      </w:pPr>
      <w:r>
        <w:rPr>
          <w:rStyle w:val="CommentReference"/>
        </w:rPr>
        <w:annotationRef/>
      </w:r>
      <w:r>
        <w:t>Divergence is probably not the right word here. Maybe you meant “difference”?</w:t>
      </w:r>
    </w:p>
    <w:p w14:paraId="3D463D3C" w14:textId="77777777" w:rsidR="00680A9D" w:rsidRDefault="00680A9D">
      <w:pPr>
        <w:pStyle w:val="CommentText"/>
      </w:pPr>
    </w:p>
    <w:p w14:paraId="4AA7EE81" w14:textId="77777777" w:rsidR="00680A9D" w:rsidRDefault="00680A9D">
      <w:pPr>
        <w:pStyle w:val="CommentText"/>
      </w:pPr>
      <w:r>
        <w:t>Also, you might need to clarify that the plot on the right breaks down the percentage of accidents, by sex, across all four regions.</w:t>
      </w:r>
    </w:p>
  </w:comment>
  <w:comment w:id="61" w:author="Gimond" w:date="2020-05-06T15:20:00Z" w:initials="MG">
    <w:p w14:paraId="27759E2F" w14:textId="77777777" w:rsidR="00D53D4F" w:rsidRDefault="00D53D4F">
      <w:pPr>
        <w:pStyle w:val="CommentText"/>
      </w:pPr>
      <w:r>
        <w:rPr>
          <w:rStyle w:val="CommentReference"/>
        </w:rPr>
        <w:annotationRef/>
      </w:r>
      <w:r>
        <w:t>Is this the “Not with motor” category?</w:t>
      </w:r>
    </w:p>
  </w:comment>
  <w:comment w:id="64" w:author="Gimond" w:date="2020-05-06T15:23:00Z" w:initials="MG">
    <w:p w14:paraId="66424A50" w14:textId="77777777" w:rsidR="00D53D4F" w:rsidRDefault="00D53D4F">
      <w:pPr>
        <w:pStyle w:val="CommentText"/>
      </w:pPr>
      <w:r>
        <w:rPr>
          <w:rStyle w:val="CommentReference"/>
        </w:rPr>
        <w:annotationRef/>
      </w:r>
      <w:r>
        <w:t>I would describe this pattern differently. I see an abrupt change in “at angle” accidents around 2010. Could the way accidents were reported have changed around 2010? Note that we see the same abrupt change in the “non-motor” accidents around 2010. This is the part of EDA I want you folks to focus on.</w:t>
      </w:r>
    </w:p>
  </w:comment>
  <w:comment w:id="74" w:author="Gimond" w:date="2020-05-06T15:26:00Z" w:initials="MG">
    <w:p w14:paraId="1829C5B8" w14:textId="77777777" w:rsidR="00D53D4F" w:rsidRDefault="00D53D4F">
      <w:pPr>
        <w:pStyle w:val="CommentText"/>
      </w:pPr>
      <w:r>
        <w:rPr>
          <w:rStyle w:val="CommentReference"/>
        </w:rPr>
        <w:annotationRef/>
      </w:r>
      <w:r>
        <w:t>Here too, I would highlight the interesting abrupt changes in the reported accidents for some of the categories. Why could this be?</w:t>
      </w:r>
    </w:p>
  </w:comment>
  <w:comment w:id="84" w:author="Gimond" w:date="2020-05-06T15:31:00Z" w:initials="MG">
    <w:p w14:paraId="1592D17A" w14:textId="77777777" w:rsidR="00C51D91" w:rsidRDefault="00C51D91">
      <w:pPr>
        <w:pStyle w:val="CommentText"/>
      </w:pPr>
      <w:r>
        <w:rPr>
          <w:rStyle w:val="CommentReference"/>
        </w:rPr>
        <w:annotationRef/>
      </w:r>
      <w:r>
        <w:t>But you are missing out on some interesting patterns here. As with the earlier graphs, there seems to be an abrupt change in reported age around the 2008 and 2010 period. Same breakpoint observed in earlier plots. Could the same process be at play here?</w:t>
      </w:r>
    </w:p>
  </w:comment>
  <w:comment w:id="86" w:author="Gimond" w:date="2020-05-06T16:17:00Z" w:initials="MG">
    <w:p w14:paraId="3C7B008D" w14:textId="77777777" w:rsidR="004D7BD1" w:rsidRDefault="004D7BD1">
      <w:pPr>
        <w:pStyle w:val="CommentText"/>
      </w:pPr>
      <w:r>
        <w:rPr>
          <w:rStyle w:val="CommentReference"/>
        </w:rPr>
        <w:annotationRef/>
      </w:r>
      <w:r>
        <w:t>Given the small data set, it may  be worthwhile to try a robust loess.</w:t>
      </w:r>
    </w:p>
  </w:comment>
  <w:comment w:id="98" w:author="Gimond" w:date="2020-05-06T14:43:00Z" w:initials="MG">
    <w:p w14:paraId="55D0E2C9" w14:textId="77777777" w:rsidR="00684A5A" w:rsidRDefault="00684A5A">
      <w:pPr>
        <w:pStyle w:val="CommentText"/>
      </w:pPr>
      <w:r>
        <w:rPr>
          <w:rStyle w:val="CommentReference"/>
        </w:rPr>
        <w:annotationRef/>
      </w:r>
      <w:r>
        <w:t>Plot can be smaller height-wise.</w:t>
      </w:r>
    </w:p>
  </w:comment>
  <w:comment w:id="100" w:author="Gimond" w:date="2020-05-06T14:47:00Z" w:initials="MG">
    <w:p w14:paraId="49991063" w14:textId="77777777" w:rsidR="00684A5A" w:rsidRDefault="00684A5A">
      <w:pPr>
        <w:pStyle w:val="CommentText"/>
      </w:pPr>
      <w:r>
        <w:rPr>
          <w:rStyle w:val="CommentReference"/>
        </w:rPr>
        <w:annotationRef/>
      </w:r>
      <w:r>
        <w:t>The long bars can be a visual distraction making it difficult to compare the states. A point plot might be best (i.e. use  geom_point() )</w:t>
      </w:r>
    </w:p>
    <w:p w14:paraId="101677DD" w14:textId="77777777" w:rsidR="00684A5A" w:rsidRDefault="00684A5A">
      <w:pPr>
        <w:pStyle w:val="CommentText"/>
      </w:pPr>
    </w:p>
    <w:p w14:paraId="49012137" w14:textId="77777777" w:rsidR="00684A5A" w:rsidRDefault="00684A5A">
      <w:pPr>
        <w:pStyle w:val="CommentText"/>
      </w:pPr>
      <w:r>
        <w:rPr>
          <w:noProof/>
        </w:rPr>
        <w:drawing>
          <wp:inline distT="0" distB="0" distL="0" distR="0" wp14:anchorId="6DBBA187" wp14:editId="5230AE47">
            <wp:extent cx="2696074" cy="218249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AC3277.tmp"/>
                    <pic:cNvPicPr/>
                  </pic:nvPicPr>
                  <pic:blipFill>
                    <a:blip r:embed="rId1">
                      <a:extLst>
                        <a:ext uri="{28A0092B-C50C-407E-A947-70E740481C1C}">
                          <a14:useLocalDpi xmlns:a14="http://schemas.microsoft.com/office/drawing/2010/main" val="0"/>
                        </a:ext>
                      </a:extLst>
                    </a:blip>
                    <a:stretch>
                      <a:fillRect/>
                    </a:stretch>
                  </pic:blipFill>
                  <pic:spPr>
                    <a:xfrm>
                      <a:off x="0" y="0"/>
                      <a:ext cx="2711809" cy="2195233"/>
                    </a:xfrm>
                    <a:prstGeom prst="rect">
                      <a:avLst/>
                    </a:prstGeom>
                  </pic:spPr>
                </pic:pic>
              </a:graphicData>
            </a:graphic>
          </wp:inline>
        </w:drawing>
      </w:r>
    </w:p>
  </w:comment>
  <w:comment w:id="102" w:author="Gimond" w:date="2020-05-06T16:20:00Z" w:initials="MG">
    <w:p w14:paraId="4B642335" w14:textId="77777777" w:rsidR="004D7BD1" w:rsidRDefault="004D7BD1">
      <w:pPr>
        <w:pStyle w:val="CommentText"/>
      </w:pPr>
      <w:r>
        <w:rPr>
          <w:rStyle w:val="CommentReference"/>
        </w:rPr>
        <w:annotationRef/>
      </w:r>
      <w:r>
        <w:t>You may need to reword this. I did not quite follow your argument. I think that you mean to say that the variabl</w:t>
      </w:r>
      <w:r w:rsidR="0028642E">
        <w:t>e has an implied order and you are assuming that the intervals between values are equal in magnitude.</w:t>
      </w:r>
    </w:p>
  </w:comment>
  <w:comment w:id="105" w:author="Gimond" w:date="2020-05-06T16:27:00Z" w:initials="MG">
    <w:p w14:paraId="02D9664A" w14:textId="45DC8057" w:rsidR="00913B9C" w:rsidRDefault="00913B9C">
      <w:pPr>
        <w:pStyle w:val="CommentText"/>
      </w:pPr>
      <w:r>
        <w:rPr>
          <w:rStyle w:val="CommentReference"/>
        </w:rPr>
        <w:annotationRef/>
      </w:r>
      <w:r>
        <w:t>I’d argue that there is a  breakpoint in the data and that the data should be modeled as separate entities.</w:t>
      </w:r>
    </w:p>
  </w:comment>
  <w:comment w:id="107" w:author="Gimond" w:date="2020-05-06T16:28:00Z" w:initials="MG">
    <w:p w14:paraId="3734676B" w14:textId="156B42F8" w:rsidR="00913B9C" w:rsidRDefault="00913B9C">
      <w:pPr>
        <w:pStyle w:val="CommentText"/>
      </w:pPr>
      <w:r>
        <w:rPr>
          <w:rStyle w:val="CommentReference"/>
        </w:rPr>
        <w:annotationRef/>
      </w:r>
      <w:r>
        <w:t>So you are running a 1</w:t>
      </w:r>
      <w:r w:rsidRPr="00913B9C">
        <w:rPr>
          <w:vertAlign w:val="superscript"/>
        </w:rPr>
        <w:t>st</w:t>
      </w:r>
      <w:r>
        <w:t xml:space="preserve"> order polynomial linear model which assumes a linear relationship between the y and x variables. Can you defend this assumption?</w:t>
      </w:r>
    </w:p>
    <w:p w14:paraId="4EF4F3D1" w14:textId="77777777" w:rsidR="00913B9C" w:rsidRDefault="00913B9C">
      <w:pPr>
        <w:pStyle w:val="CommentText"/>
      </w:pPr>
    </w:p>
    <w:p w14:paraId="263A7CF5" w14:textId="17A1928C" w:rsidR="00913B9C" w:rsidRDefault="00913B9C">
      <w:pPr>
        <w:pStyle w:val="CommentText"/>
      </w:pPr>
      <w:r>
        <w:t>Given that the data exhibits a breakpoint, I would pause before launching into a model that may not really fit the data.</w:t>
      </w:r>
    </w:p>
  </w:comment>
  <w:comment w:id="109" w:author="Gimond" w:date="2020-05-06T16:30:00Z" w:initials="MG">
    <w:p w14:paraId="3B63DE09" w14:textId="3491CACB" w:rsidR="00712496" w:rsidRDefault="00712496">
      <w:pPr>
        <w:pStyle w:val="CommentText"/>
      </w:pPr>
      <w:r>
        <w:rPr>
          <w:rStyle w:val="CommentReference"/>
        </w:rPr>
        <w:annotationRef/>
      </w:r>
      <w:r>
        <w:t xml:space="preserve">Don’t just rely on p-values. Model fitting is much more complex than what textbooks may make it seem. </w:t>
      </w:r>
      <w:bookmarkStart w:id="110" w:name="_GoBack"/>
      <w:bookmarkEnd w:id="110"/>
    </w:p>
  </w:comment>
  <w:comment w:id="114" w:author="Gimond" w:date="2020-05-06T14:49:00Z" w:initials="MG">
    <w:p w14:paraId="5BA77521" w14:textId="77777777" w:rsidR="00ED2FAF" w:rsidRDefault="00ED2FAF">
      <w:pPr>
        <w:pStyle w:val="CommentText"/>
      </w:pPr>
      <w:r>
        <w:rPr>
          <w:rStyle w:val="CommentReference"/>
        </w:rPr>
        <w:annotationRef/>
      </w:r>
      <w:r>
        <w:t>Add reference. For example software used for this analysis.</w:t>
      </w:r>
    </w:p>
    <w:p w14:paraId="42455AC4" w14:textId="77777777" w:rsidR="00ED2FAF" w:rsidRDefault="00ED2FAF">
      <w:pPr>
        <w:pStyle w:val="CommentText"/>
      </w:pPr>
    </w:p>
    <w:p w14:paraId="79B7DAA1" w14:textId="77777777" w:rsidR="00ED2FAF" w:rsidRDefault="00ED2FA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54B9C7" w15:done="0"/>
  <w15:commentEx w15:paraId="1E67AE55" w15:done="0"/>
  <w15:commentEx w15:paraId="0A97BEB6" w15:done="0"/>
  <w15:commentEx w15:paraId="7A7BF8B2" w15:done="0"/>
  <w15:commentEx w15:paraId="0100C7CB" w15:done="0"/>
  <w15:commentEx w15:paraId="15FD656E" w15:done="0"/>
  <w15:commentEx w15:paraId="7D259B20" w15:done="0"/>
  <w15:commentEx w15:paraId="26BD05E3" w15:done="0"/>
  <w15:commentEx w15:paraId="3C979CDF" w15:done="0"/>
  <w15:commentEx w15:paraId="1F69F4D3" w15:done="0"/>
  <w15:commentEx w15:paraId="3EE20603" w15:done="0"/>
  <w15:commentEx w15:paraId="000D863F" w15:done="0"/>
  <w15:commentEx w15:paraId="4AA7EE81" w15:done="0"/>
  <w15:commentEx w15:paraId="27759E2F" w15:done="0"/>
  <w15:commentEx w15:paraId="66424A50" w15:done="0"/>
  <w15:commentEx w15:paraId="1829C5B8" w15:done="0"/>
  <w15:commentEx w15:paraId="1592D17A" w15:done="0"/>
  <w15:commentEx w15:paraId="3C7B008D" w15:done="0"/>
  <w15:commentEx w15:paraId="55D0E2C9" w15:done="0"/>
  <w15:commentEx w15:paraId="49012137" w15:done="0"/>
  <w15:commentEx w15:paraId="4B642335" w15:done="0"/>
  <w15:commentEx w15:paraId="02D9664A" w15:done="0"/>
  <w15:commentEx w15:paraId="263A7CF5" w15:done="0"/>
  <w15:commentEx w15:paraId="3B63DE09" w15:done="0"/>
  <w15:commentEx w15:paraId="79B7DA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9EC07" w14:textId="77777777" w:rsidR="002C510A" w:rsidRDefault="002C510A">
      <w:pPr>
        <w:spacing w:after="0"/>
      </w:pPr>
      <w:r>
        <w:separator/>
      </w:r>
    </w:p>
  </w:endnote>
  <w:endnote w:type="continuationSeparator" w:id="0">
    <w:p w14:paraId="18890F86" w14:textId="77777777" w:rsidR="002C510A" w:rsidRDefault="002C51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74431" w14:textId="77777777" w:rsidR="002C510A" w:rsidRDefault="002C510A">
      <w:r>
        <w:separator/>
      </w:r>
    </w:p>
  </w:footnote>
  <w:footnote w:type="continuationSeparator" w:id="0">
    <w:p w14:paraId="036FC7F9" w14:textId="77777777" w:rsidR="002C510A" w:rsidRDefault="002C5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DA1632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0640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mond">
    <w15:presenceInfo w15:providerId="None" w15:userId="Gi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4ABA"/>
    <w:rsid w:val="0028642E"/>
    <w:rsid w:val="002C510A"/>
    <w:rsid w:val="002D42FF"/>
    <w:rsid w:val="004D7BD1"/>
    <w:rsid w:val="004E29B3"/>
    <w:rsid w:val="00590D07"/>
    <w:rsid w:val="00680A9D"/>
    <w:rsid w:val="00684A5A"/>
    <w:rsid w:val="00712496"/>
    <w:rsid w:val="00765320"/>
    <w:rsid w:val="00784D58"/>
    <w:rsid w:val="008D6863"/>
    <w:rsid w:val="00913B9C"/>
    <w:rsid w:val="00B86B75"/>
    <w:rsid w:val="00BC48D5"/>
    <w:rsid w:val="00C36279"/>
    <w:rsid w:val="00C51D91"/>
    <w:rsid w:val="00D53D4F"/>
    <w:rsid w:val="00E16B7E"/>
    <w:rsid w:val="00E315A3"/>
    <w:rsid w:val="00ED2F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5B64"/>
  <w15:docId w15:val="{2E38F500-A998-4FEF-AFF2-54E02ABD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765320"/>
    <w:pPr>
      <w:spacing w:after="100"/>
      <w:ind w:left="480"/>
    </w:pPr>
  </w:style>
  <w:style w:type="character" w:styleId="CommentReference">
    <w:name w:val="annotation reference"/>
    <w:basedOn w:val="DefaultParagraphFont"/>
    <w:semiHidden/>
    <w:unhideWhenUsed/>
    <w:rsid w:val="002D42FF"/>
    <w:rPr>
      <w:sz w:val="16"/>
      <w:szCs w:val="16"/>
    </w:rPr>
  </w:style>
  <w:style w:type="paragraph" w:styleId="CommentText">
    <w:name w:val="annotation text"/>
    <w:basedOn w:val="Normal"/>
    <w:link w:val="CommentTextChar"/>
    <w:semiHidden/>
    <w:unhideWhenUsed/>
    <w:rsid w:val="002D42FF"/>
    <w:rPr>
      <w:sz w:val="20"/>
      <w:szCs w:val="20"/>
    </w:rPr>
  </w:style>
  <w:style w:type="character" w:customStyle="1" w:styleId="CommentTextChar">
    <w:name w:val="Comment Text Char"/>
    <w:basedOn w:val="DefaultParagraphFont"/>
    <w:link w:val="CommentText"/>
    <w:semiHidden/>
    <w:rsid w:val="002D42FF"/>
    <w:rPr>
      <w:sz w:val="20"/>
      <w:szCs w:val="20"/>
    </w:rPr>
  </w:style>
  <w:style w:type="paragraph" w:styleId="CommentSubject">
    <w:name w:val="annotation subject"/>
    <w:basedOn w:val="CommentText"/>
    <w:next w:val="CommentText"/>
    <w:link w:val="CommentSubjectChar"/>
    <w:semiHidden/>
    <w:unhideWhenUsed/>
    <w:rsid w:val="002D42FF"/>
    <w:rPr>
      <w:b/>
      <w:bCs/>
    </w:rPr>
  </w:style>
  <w:style w:type="character" w:customStyle="1" w:styleId="CommentSubjectChar">
    <w:name w:val="Comment Subject Char"/>
    <w:basedOn w:val="CommentTextChar"/>
    <w:link w:val="CommentSubject"/>
    <w:semiHidden/>
    <w:rsid w:val="002D42FF"/>
    <w:rPr>
      <w:b/>
      <w:bCs/>
      <w:sz w:val="20"/>
      <w:szCs w:val="20"/>
    </w:rPr>
  </w:style>
  <w:style w:type="paragraph" w:styleId="BalloonText">
    <w:name w:val="Balloon Text"/>
    <w:basedOn w:val="Normal"/>
    <w:link w:val="BalloonTextChar"/>
    <w:semiHidden/>
    <w:unhideWhenUsed/>
    <w:rsid w:val="002D42F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D42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64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image" Target="media/image9.tmp"/></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ES218 Project: US Vehicular Accidents</vt:lpstr>
    </vt:vector>
  </TitlesOfParts>
  <Company>Colby College</Company>
  <LinksUpToDate>false</LinksUpToDate>
  <CharactersWithSpaces>22446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ES218 Project: US Vehicular Accidents</dc:title>
  <dc:creator>Curtis Zhuang</dc:creator>
  <cp:keywords/>
  <cp:lastModifiedBy>Gimond</cp:lastModifiedBy>
  <cp:revision>5</cp:revision>
  <dcterms:created xsi:type="dcterms:W3CDTF">2020-05-06T18:27:00Z</dcterms:created>
  <dcterms:modified xsi:type="dcterms:W3CDTF">2020-05-06T20:31:00Z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5/4/2020</vt:lpwstr>
  </property>
  <property fmtid="{D5CDD505-2E9C-101B-9397-08002B2CF9AE}" pid="3" name="output">
    <vt:lpwstr/>
  </property>
</Properties>
</file>